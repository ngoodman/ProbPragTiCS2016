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9p66emvfkv2" w:id="0"/>
      <w:bookmarkEnd w:id="0"/>
      <w:commentRangeStart w:id="0"/>
      <w:r w:rsidDel="00000000" w:rsidR="00000000" w:rsidRPr="00000000">
        <w:rPr>
          <w:rtl w:val="0"/>
        </w:rPr>
        <w:t xml:space="preserve">Pragmatic language interpretation as probabilistic inference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rtl w:val="0"/>
        </w:rPr>
        <w:t xml:space="preserve">“... one of my avowed aims is to see talking as a special case or variety of purposive, indeed rational, behavior ...”</w:t>
      </w:r>
      <w:r w:rsidDel="00000000" w:rsidR="00000000" w:rsidRPr="00000000">
        <w:rPr>
          <w:rtl w:val="0"/>
        </w:rPr>
        <w:t xml:space="preserve"> – Grice (1975, p. 47)</w:t>
      </w:r>
    </w:p>
    <w:p w:rsidR="00000000" w:rsidDel="00000000" w:rsidP="00000000" w:rsidRDefault="00000000" w:rsidRPr="00000000">
      <w:pPr>
        <w:pStyle w:val="Heading2"/>
        <w:contextualSpacing w:val="0"/>
      </w:pPr>
      <w:bookmarkStart w:colFirst="0" w:colLast="0" w:name="h.h1pmbg5ixwh7" w:id="1"/>
      <w:bookmarkEnd w:id="1"/>
      <w:r w:rsidDel="00000000" w:rsidR="00000000" w:rsidRPr="00000000">
        <w:rPr>
          <w:rtl w:val="0"/>
        </w:rPr>
        <w:t xml:space="preserve">Introduction</w:t>
      </w:r>
    </w:p>
    <w:p w:rsidR="00000000" w:rsidDel="00000000" w:rsidP="00000000" w:rsidRDefault="00000000" w:rsidRPr="00000000">
      <w:pPr>
        <w:ind w:left="0" w:firstLine="0"/>
        <w:contextualSpacing w:val="0"/>
        <w:jc w:val="left"/>
      </w:pPr>
      <w:r w:rsidDel="00000000" w:rsidR="00000000" w:rsidRPr="00000000">
        <w:rPr>
          <w:rtl w:val="0"/>
        </w:rPr>
        <w:t xml:space="preserve">Language is central to the successes of our species; with language we can coordinate our actions, learn from each other, and convey our innermost thoughts. From sounds to syntax, natural languages provide structured methods of combining discrete materials to generate an infinite variety of sentences. Yet this discrete combinatorics does not fully explain how speakers can use language so flexibly to achieve social goals. The interpretation of a particular utterance in context can itself be almost infinitely variable, depending on factors such as the identity of the speaker, the physical context of its use, and the previous discourse. While the systematization of structural features of language is one of the proudest accomplishments of cognitive science (e.g., </w:t>
      </w:r>
      <w:r w:rsidDel="00000000" w:rsidR="00000000" w:rsidRPr="00000000">
        <w:rPr>
          <w:rtl w:val="0"/>
        </w:rPr>
        <w:t xml:space="preserve">Chomsky, 1965; Jackendoff, 2005</w:t>
      </w:r>
      <w:r w:rsidDel="00000000" w:rsidR="00000000" w:rsidRPr="00000000">
        <w:rPr>
          <w:rtl w:val="0"/>
        </w:rPr>
        <w:t xml:space="preserve">; Goldberg, 2002), its contextual flexibility – its pragmatics – has been stubbornly difficult to formalize.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Grice (1975) presented an initial framework theory for pragmatic reasoning, positing that speakers are taken to be </w:t>
      </w:r>
      <w:r w:rsidDel="00000000" w:rsidR="00000000" w:rsidRPr="00000000">
        <w:rPr>
          <w:rtl w:val="0"/>
        </w:rPr>
        <w:t xml:space="preserve">cooperative</w:t>
      </w:r>
      <w:r w:rsidDel="00000000" w:rsidR="00000000" w:rsidRPr="00000000">
        <w:rPr>
          <w:rtl w:val="0"/>
        </w:rPr>
        <w:t xml:space="preserve">, choosing their utterances to convey particular meanings. Gricean listeners then attempt to infer the speaker’s intended communicative goal, working backwards from the form of the utterance. This </w:t>
      </w:r>
      <w:r w:rsidDel="00000000" w:rsidR="00000000" w:rsidRPr="00000000">
        <w:rPr>
          <w:i w:val="1"/>
          <w:rtl w:val="0"/>
        </w:rPr>
        <w:t xml:space="preserve">goal inference</w:t>
      </w:r>
      <w:r w:rsidDel="00000000" w:rsidR="00000000" w:rsidRPr="00000000">
        <w:rPr>
          <w:rtl w:val="0"/>
        </w:rPr>
        <w:t xml:space="preserve"> framework for communication has been immensely influential (e.g., Horn, 1984; Sperber &amp; Wilson, 1985; Clark, 1996; Levinson, 2000). But attempts to build on these ideas by providing a specific set of formal principles that allow the derivation of pragmatic inferences have met with difficulty.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For example, the core of Grice’s proposal was a set of </w:t>
      </w:r>
      <w:r w:rsidDel="00000000" w:rsidR="00000000" w:rsidRPr="00000000">
        <w:rPr>
          <w:i w:val="1"/>
          <w:rtl w:val="0"/>
        </w:rPr>
        <w:t xml:space="preserve">conversational maxims</w:t>
      </w:r>
      <w:r w:rsidDel="00000000" w:rsidR="00000000" w:rsidRPr="00000000">
        <w:rPr>
          <w:rtl w:val="0"/>
        </w:rPr>
        <w:t xml:space="preserve"> (</w:t>
      </w:r>
      <w:r w:rsidDel="00000000" w:rsidR="00000000" w:rsidRPr="00000000">
        <w:rPr>
          <w:b w:val="1"/>
          <w:rtl w:val="0"/>
        </w:rPr>
        <w:t xml:space="preserve">see Glossary</w:t>
      </w:r>
      <w:r w:rsidDel="00000000" w:rsidR="00000000" w:rsidRPr="00000000">
        <w:rPr>
          <w:rtl w:val="0"/>
        </w:rPr>
        <w:t xml:space="preserve">; be truthful, relevant, informative, and perspicuous) that could lead to </w:t>
      </w:r>
      <w:r w:rsidDel="00000000" w:rsidR="00000000" w:rsidRPr="00000000">
        <w:rPr>
          <w:i w:val="1"/>
          <w:rtl w:val="0"/>
        </w:rPr>
        <w:t xml:space="preserve">implicatures</w:t>
      </w:r>
      <w:r w:rsidDel="00000000" w:rsidR="00000000" w:rsidRPr="00000000">
        <w:rPr>
          <w:rtl w:val="0"/>
        </w:rPr>
        <w:t xml:space="preserve"> – inferences about speakers’ intended meaning – when violated. Attempts to formalize the Gricean notion of implicature have </w:t>
      </w:r>
      <w:commentRangeStart w:id="1"/>
      <w:commentRangeStart w:id="2"/>
      <w:r w:rsidDel="00000000" w:rsidR="00000000" w:rsidRPr="00000000">
        <w:rPr>
          <w:rtl w:val="0"/>
        </w:rPr>
        <w:t xml:space="preserve">faltered</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(e.g., Hirschberg, 1985), and many post-Gricean theories have instead proposed alternative sets of principles (Sperber &amp; Wilson, 1985; Levinson, 2000). An important test of the difficulty of this theoretical project is that the burgeoning experimental psycholinguistic literature attempting to measure pragmatic inference has found these principles only modestly useful (e.g., Breheny et al., 2005; Huang &amp; Snedeker, 2009; Noveck &amp; Reboul, 2008). More generally, informal theories of pragmatics make at best directional, qualitative predictions with respect to data (which are often graded and quantitative).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An alternative strand of Gricean thought has had more success in making contact with data.</w:t>
      </w:r>
      <w:r w:rsidDel="00000000" w:rsidR="00000000" w:rsidRPr="00000000">
        <w:rPr>
          <w:rtl w:val="0"/>
        </w:rPr>
        <w:t xml:space="preserve"> Grice’s core insight was that language use is a form of rational action; thus, technical tools for reasoning about rational action should elucidate linguistic phenomena.</w:t>
      </w:r>
      <w:r w:rsidDel="00000000" w:rsidR="00000000" w:rsidRPr="00000000">
        <w:rPr>
          <w:rtl w:val="0"/>
        </w:rPr>
        <w:t xml:space="preserve"> Such a goal-directed view of language production has led to the development of engineering systems for natural language generation (Reiter &amp; Dale, 1995) that have in turn been applied as theories of human language production (e.g., Viethen &amp; Dale, 2005). Concurrently, the tools of game-theory – which allow for the characterization of rational actions with respect to defined utilities – have provided a vocabulary for formal descriptions of pragmatic phenomena (Benz et al., 2006). The recent work we focus on here builds on these developments, combining them with a more detailed view of cognition that arises from the Bayesian cognitive modeling tradition.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Probabilistic, or Bayesian, models have been at the core of a set of recent attempts to understanding the interplay between structured representations and graded or statistical information (Tenenbaum et al., 2011). These models have been an important tool for understanding non-linguistic varieties of rational action, integrating belief understanding with action planning (Baker, Saxe, &amp; Tenenbaum, 2009). A critical feature of these models is that they use the probability calculus to describe inferences under uncertainty. Within formal models of pragmatics, this uncertainty stems from a variety of sources, including uncertainty about speakers’ goals and beliefs, uncertainty about the discourse and broader context, and even uncertainty about the meanings of words.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In</w:t>
      </w:r>
      <w:r w:rsidDel="00000000" w:rsidR="00000000" w:rsidRPr="00000000">
        <w:rPr>
          <w:rtl w:val="0"/>
        </w:rPr>
        <w:t xml:space="preserve"> the remainder of this paper we review the field of probabilistic pragmatics. We begin by describing the </w:t>
      </w:r>
      <w:r w:rsidDel="00000000" w:rsidR="00000000" w:rsidRPr="00000000">
        <w:rPr>
          <w:i w:val="1"/>
          <w:rtl w:val="0"/>
        </w:rPr>
        <w:t xml:space="preserve">“rational speech act”</w:t>
      </w:r>
      <w:r w:rsidDel="00000000" w:rsidR="00000000" w:rsidRPr="00000000">
        <w:rPr>
          <w:rtl w:val="0"/>
        </w:rPr>
        <w:t xml:space="preserve"> (RSA) model, and the growing body of empirical data supporting its utility in explaining pragmatic reasoning. We next describe extensions to RSA that allow it to be applied to non-literal uses of language like hyperbole, irony and metaphor, to cases of vagueness and ambiguity, and to complex interactions between pragmatics and compositional syntax/semantics. We close with a discussion of broader applications of – and challenges for – probabilistic pragmatics models. </w:t>
      </w:r>
    </w:p>
    <w:p w:rsidR="00000000" w:rsidDel="00000000" w:rsidP="00000000" w:rsidRDefault="00000000" w:rsidRPr="00000000">
      <w:pPr>
        <w:pStyle w:val="Heading2"/>
        <w:contextualSpacing w:val="0"/>
      </w:pPr>
      <w:bookmarkStart w:colFirst="0" w:colLast="0" w:name="h.mg87p2p7sgis" w:id="2"/>
      <w:bookmarkEnd w:id="2"/>
      <w:r w:rsidDel="00000000" w:rsidR="00000000" w:rsidRPr="00000000">
        <w:rPr>
          <w:rtl w:val="0"/>
        </w:rPr>
        <w:t xml:space="preserve">A</w:t>
      </w:r>
      <w:r w:rsidDel="00000000" w:rsidR="00000000" w:rsidRPr="00000000">
        <w:rPr>
          <w:rtl w:val="0"/>
        </w:rPr>
        <w:t xml:space="preserve"> “rational speech act”</w:t>
      </w:r>
      <w:r w:rsidDel="00000000" w:rsidR="00000000" w:rsidRPr="00000000">
        <w:rPr>
          <w:rtl w:val="0"/>
        </w:rPr>
        <w:t xml:space="preserve"> model </w:t>
      </w:r>
    </w:p>
    <w:p w:rsidR="00000000" w:rsidDel="00000000" w:rsidP="00000000" w:rsidRDefault="00000000" w:rsidRPr="00000000">
      <w:pPr>
        <w:contextualSpacing w:val="0"/>
        <w:jc w:val="left"/>
      </w:pPr>
      <w:r w:rsidDel="00000000" w:rsidR="00000000" w:rsidRPr="00000000">
        <w:rPr>
          <w:rtl w:val="0"/>
        </w:rPr>
        <w:t xml:space="preserve">The “rational speech act” (RSA) framework implements a social cognition approach to utterance understanding. At its core, it captures the idea (due to Grice, Lewis, and others) that speakers are assumed to produce utterances to be helpful yet parsimonious, relative to some particular topic or goal. Listeners then understand utterances by inferring what such a helpful speaker must have meant, given what </w:t>
      </w:r>
      <w:r w:rsidDel="00000000" w:rsidR="00000000" w:rsidRPr="00000000">
        <w:rPr>
          <w:rtl w:val="0"/>
        </w:rPr>
        <w:t xml:space="preserve">he</w:t>
      </w:r>
      <w:r w:rsidDel="00000000" w:rsidR="00000000" w:rsidRPr="00000000">
        <w:rPr>
          <w:rtl w:val="0"/>
        </w:rPr>
        <w:t xml:space="preserve"> said. These two basic assumptions are formalized by viewing the speaker as a utility-maximizing agent (where the effort of language production is costly, but communicating information beneficial). The listener then updates his beliefs via Bayesian inference.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pragmatic</w:t>
      </w:r>
      <w:r w:rsidDel="00000000" w:rsidR="00000000" w:rsidRPr="00000000">
        <w:rPr>
          <w:rtl w:val="0"/>
        </w:rPr>
        <w:t xml:space="preserve"> listener infers the state of the world, </w:t>
      </w:r>
      <w:r w:rsidDel="00000000" w:rsidR="00000000" w:rsidRPr="00000000">
        <w:rPr>
          <w:i w:val="1"/>
          <w:rtl w:val="0"/>
        </w:rPr>
        <w:t xml:space="preserve">w, </w:t>
      </w:r>
      <w:r w:rsidDel="00000000" w:rsidR="00000000" w:rsidRPr="00000000">
        <w:rPr>
          <w:rtl w:val="0"/>
        </w:rPr>
        <w:t xml:space="preserve">using Bayes’ rule, given the observation that the speaker chose a particular utterance, </w:t>
      </w:r>
      <w:r w:rsidDel="00000000" w:rsidR="00000000" w:rsidRPr="00000000">
        <w:rPr>
          <w:i w:val="1"/>
          <w:rtl w:val="0"/>
        </w:rPr>
        <w:t xml:space="preserve">u</w:t>
      </w: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$$P_L(w|u) \propto P_S(u|w) P(w)$$</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key assumption he must make is that the speaker is </w:t>
      </w:r>
      <w:r w:rsidDel="00000000" w:rsidR="00000000" w:rsidRPr="00000000">
        <w:rPr>
          <w:i w:val="1"/>
          <w:rtl w:val="0"/>
        </w:rPr>
        <w:t xml:space="preserve">approximately rational,</w:t>
      </w:r>
      <w:r w:rsidDel="00000000" w:rsidR="00000000" w:rsidRPr="00000000">
        <w:rPr>
          <w:rtl w:val="0"/>
        </w:rPr>
        <w:t xml:space="preserve"> that is, that she has chosen her utterances in </w:t>
      </w:r>
      <w:r w:rsidDel="00000000" w:rsidR="00000000" w:rsidRPr="00000000">
        <w:rPr>
          <w:rtl w:val="0"/>
        </w:rPr>
        <w:t xml:space="preserve">proportion</w:t>
      </w:r>
      <w:r w:rsidDel="00000000" w:rsidR="00000000" w:rsidRPr="00000000">
        <w:rPr>
          <w:rtl w:val="0"/>
        </w:rPr>
        <w:t xml:space="preserve"> to the utility she expects to gain.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$$P_S(u|w) \propto exp(\</w:t>
      </w:r>
      <w:r w:rsidDel="00000000" w:rsidR="00000000" w:rsidRPr="00000000">
        <w:rPr>
          <w:rtl w:val="0"/>
        </w:rPr>
        <w:t xml:space="preserve">alpha</w:t>
      </w:r>
      <w:r w:rsidDel="00000000" w:rsidR="00000000" w:rsidRPr="00000000">
        <w:rPr>
          <w:rtl w:val="0"/>
        </w:rPr>
        <w:t xml:space="preserve"> U(u;w))$$</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speaker chooses $u$ from a set of </w:t>
      </w:r>
      <w:r w:rsidDel="00000000" w:rsidR="00000000" w:rsidRPr="00000000">
        <w:rPr>
          <w:i w:val="1"/>
          <w:rtl w:val="0"/>
        </w:rPr>
        <w:t xml:space="preserve">alternative utterances</w:t>
      </w:r>
      <w:r w:rsidDel="00000000" w:rsidR="00000000" w:rsidRPr="00000000">
        <w:rPr>
          <w:rtl w:val="0"/>
        </w:rPr>
        <w:t xml:space="preserve"> (see Outstanding Questions). The parameter $\alpha$ captures the extent to which the speaker maximizes her utility – </w:t>
      </w:r>
      <w:r w:rsidDel="00000000" w:rsidR="00000000" w:rsidRPr="00000000">
        <w:rPr>
          <w:i w:val="1"/>
          <w:rtl w:val="0"/>
        </w:rPr>
        <w:t xml:space="preserve">how</w:t>
      </w:r>
      <w:r w:rsidDel="00000000" w:rsidR="00000000" w:rsidRPr="00000000">
        <w:rPr>
          <w:rtl w:val="0"/>
        </w:rPr>
        <w:t xml:space="preserve"> rational will she be. The basic speaker utility used in RSA captures the social benefit of providing epistemic help to a listener: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$$U(u;w) =  -\log P_Lit(w’|u)$$</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This expression measures how much information is provided to the listener; in order to avoid an infinite recursion, the speaker is assumed to consider a simpler listener, the </w:t>
      </w:r>
      <w:r w:rsidDel="00000000" w:rsidR="00000000" w:rsidRPr="00000000">
        <w:rPr>
          <w:i w:val="1"/>
          <w:rtl w:val="0"/>
        </w:rPr>
        <w:t xml:space="preserve">literal listener</w:t>
      </w:r>
      <w:r w:rsidDel="00000000" w:rsidR="00000000" w:rsidRPr="00000000">
        <w:rPr>
          <w:rtl w:val="0"/>
        </w:rPr>
        <w:t xml:space="preserve"> $P_Lit$</w:t>
      </w:r>
      <w:r w:rsidDel="00000000" w:rsidR="00000000" w:rsidRPr="00000000">
        <w:rPr>
          <w:i w:val="1"/>
          <w:rtl w:val="0"/>
        </w:rPr>
        <w:t xml:space="preserve">.</w:t>
      </w:r>
      <w:r w:rsidDel="00000000" w:rsidR="00000000" w:rsidRPr="00000000">
        <w:rPr>
          <w:rtl w:val="0"/>
        </w:rPr>
        <w:t xml:space="preserve">  The literal listener again updates his beliefs in accord with Bayesian inference, under the assumption that the literal meaning of the utterance is true: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$$P_Lit(w|u) \propto \delta_{\denote{u}(w)}P(w)$$</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This definition of the literal listener requires a semantic denotation for each sentence, $\denote{u}$, in which a sentence has the value true or false when applied to a particular state of affairs (i.e. a truth-function on possible worlds). As we describe briefly below, this denotation connects RSA to work in lexical and compositional semantics (Dowty, Wall, &amp; Peters, 2012).</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the scenario in Figure 1, in which speaker and listener share a world of three faces – one with hat and glasses (HG), one with glasses only (G), and one with neither (N); one of these (known to the speaker but not the listener) is the “friend.” The speaker says “my friend has glasses.” </w:t>
      </w:r>
      <w:r w:rsidDel="00000000" w:rsidR="00000000" w:rsidRPr="00000000">
        <w:rPr>
          <w:rtl w:val="0"/>
        </w:rPr>
        <w:t xml:space="preserve"> Experimental participants tend to share the intuition that this sentence refers to G and not HG or N (Stiller, Goodman, &amp; Frank, 2015).</w:t>
      </w:r>
      <w:r w:rsidDel="00000000" w:rsidR="00000000" w:rsidRPr="00000000">
        <w:rPr>
          <w:rtl w:val="0"/>
        </w:rPr>
        <w:t xml:space="preserve"> </w:t>
      </w:r>
      <w:r w:rsidDel="00000000" w:rsidR="00000000" w:rsidRPr="00000000">
        <w:rPr>
          <w:rtl w:val="0"/>
        </w:rPr>
        <w:t xml:space="preserve">Under RSA, listener L reasons about S (a simplified internal representation of the speaker), who in turn reasons about Lit (a yet more simplified internal model of the listener). Lit updates his beliefs based on a straightforward denotation: “glasses” applies to both G and HG, while “hat” applies only to HG. Thus $P_Lit(w|”hat”)$ places all probability on the friend being HG, while $P_Lit(w|”glasses”)$ is equal probability on G and HG (see innermost thought bubbles in Figure 1). </w:t>
      </w:r>
      <w:commentRangeStart w:id="3"/>
      <w:r w:rsidDel="00000000" w:rsidR="00000000" w:rsidRPr="00000000">
        <w:rPr>
          <w:rtl w:val="0"/>
        </w:rPr>
        <w:t xml:space="preserve">The</w:t>
      </w:r>
      <w:commentRangeEnd w:id="3"/>
      <w:r w:rsidDel="00000000" w:rsidR="00000000" w:rsidRPr="00000000">
        <w:commentReference w:id="3"/>
      </w:r>
      <w:r w:rsidDel="00000000" w:rsidR="00000000" w:rsidRPr="00000000">
        <w:rPr>
          <w:rtl w:val="0"/>
        </w:rPr>
        <w:t xml:space="preserve"> speaker S who intends to communicate that HG is the friend will thus tend to choose the more informative “hat”, but if she intends to communicate G she will use “glasses.” Finally, upon hearing “glasses” the listener L infers that this likely refers to G (via the counterfactual that if S had been talking about HG, she would have said “hat” instead).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57700" cy="3429000"/>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4457700" cy="342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1</w:t>
      </w:r>
      <w:r w:rsidDel="00000000" w:rsidR="00000000" w:rsidRPr="00000000">
        <w:rPr>
          <w:rtl w:val="0"/>
        </w:rPr>
        <w:t xml:space="preserve">. Application of RSA-style reasoning to a signaling game (bottom). Agents are depicted as reasoning recursively about one another’s beliefs.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simplest RSA model, as illustrated above, the speaker values providing epistemic help – information – to the listener. But this</w:t>
      </w:r>
      <w:r w:rsidDel="00000000" w:rsidR="00000000" w:rsidRPr="00000000">
        <w:rPr>
          <w:rtl w:val="0"/>
        </w:rPr>
        <w:t xml:space="preserve"> can be extended to create a more sophisticated speaker who is uncertain about the world state, who avoids costly utterances, or who aims to provide topic-relevant information (</w:t>
      </w:r>
      <w:r w:rsidDel="00000000" w:rsidR="00000000" w:rsidRPr="00000000">
        <w:rPr>
          <w:b w:val="1"/>
          <w:rtl w:val="0"/>
        </w:rPr>
        <w:t xml:space="preserve">see Box</w:t>
      </w:r>
      <w:r w:rsidDel="00000000" w:rsidR="00000000" w:rsidRPr="00000000">
        <w:rPr>
          <w:rtl w:val="0"/>
        </w:rPr>
        <w:t xml:space="preserve">).</w:t>
      </w:r>
      <w:r w:rsidDel="00000000" w:rsidR="00000000" w:rsidRPr="00000000">
        <w:rPr>
          <w:rtl w:val="0"/>
        </w:rPr>
        <w:t xml:space="preserve"> Connections to other theoretical approaches and aspects of language then become straightforward. For instance, by modifying the speaker utility, we can model the notion of </w:t>
      </w:r>
      <w:r w:rsidDel="00000000" w:rsidR="00000000" w:rsidRPr="00000000">
        <w:rPr>
          <w:i w:val="1"/>
          <w:rtl w:val="0"/>
        </w:rPr>
        <w:t xml:space="preserve">topic-relevant</w:t>
      </w:r>
      <w:r w:rsidDel="00000000" w:rsidR="00000000" w:rsidRPr="00000000">
        <w:rPr>
          <w:rtl w:val="0"/>
        </w:rPr>
        <w:t xml:space="preserve"> information (see Box), which connects to linguistic ideas about the “question under discussion” </w:t>
      </w:r>
      <w:commentRangeStart w:id="4"/>
      <w:r w:rsidDel="00000000" w:rsidR="00000000" w:rsidRPr="00000000">
        <w:rPr>
          <w:rtl w:val="0"/>
        </w:rPr>
        <w:t xml:space="preserve">\cite{Roberts}.</w:t>
      </w:r>
      <w:commentRangeEnd w:id="4"/>
      <w:r w:rsidDel="00000000" w:rsidR="00000000" w:rsidRPr="00000000">
        <w:commentReference w:id="4"/>
      </w:r>
      <w:r w:rsidDel="00000000" w:rsidR="00000000" w:rsidRPr="00000000">
        <w:rPr>
          <w:rtl w:val="0"/>
        </w:rPr>
        <w:t xml:space="preserve"> RSA can also be combined with the noisy channel approach to language comprehension \cite{levy}, in order to  explain the use of sentence fragments and prosodic stress to communicate \cite{bergen&amp;goodman}. In sum, RSA models replace Grice’s variety of maxims with a single, utility-theoretic version of the cooperative principle where the utilities can reflect a complex, real-world agent. </w:t>
      </w:r>
      <w:r w:rsidDel="00000000" w:rsidR="00000000" w:rsidRPr="00000000">
        <w:rPr>
          <w:rtl w:val="0"/>
        </w:rPr>
      </w:r>
    </w:p>
    <w:p w:rsidR="00000000" w:rsidDel="00000000" w:rsidP="00000000" w:rsidRDefault="00000000" w:rsidRPr="00000000">
      <w:pPr>
        <w:pStyle w:val="Heading2"/>
        <w:contextualSpacing w:val="0"/>
      </w:pPr>
      <w:bookmarkStart w:colFirst="0" w:colLast="0" w:name="h.g69a9kplnnjs" w:id="3"/>
      <w:bookmarkEnd w:id="3"/>
      <w:r w:rsidDel="00000000" w:rsidR="00000000" w:rsidRPr="00000000">
        <w:rPr>
          <w:rtl w:val="0"/>
        </w:rPr>
        <w:t xml:space="preserve">Empirical support for RSA </w:t>
      </w:r>
    </w:p>
    <w:p w:rsidR="00000000" w:rsidDel="00000000" w:rsidP="00000000" w:rsidRDefault="00000000" w:rsidRPr="00000000">
      <w:pPr>
        <w:contextualSpacing w:val="0"/>
      </w:pPr>
      <w:r w:rsidDel="00000000" w:rsidR="00000000" w:rsidRPr="00000000">
        <w:rPr>
          <w:rtl w:val="0"/>
        </w:rPr>
        <w:t xml:space="preserve">The example above (Figure 1) is an instance of a signaling game, initially introduced by Lewis (1965). Such games are a valuable tool for exploring pragmatic inferences in context, and experiments testing the RSA framework have used games of this type to make quantitative measurements of a variety of different inferences. For example, Frank &amp; Goodman (2012) used a one-shot, web-based paradigm to present participants with geometric shapes in a variety of different configurations. Using a betting paradigm (participants were asked to distribute $100 between response options), these experiments collected separate judgments about what a speaker would say, a listener would interpret, and about baseline expectations for reference (corresponding to the prior $P(w)$). The RSA model showed a tight, parameter-free fit to listeners’ aggregate judgements when a speaker model was combined with empirical measurements of the prior distribution.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Although in this initial work RSA was used to simulate the behavior of both speakers and listeners, most subsequent work has focused on the behavior of listeners alone, assuming that RSA captures listeners’ (perhaps optimistic) assumptions about the rational behavior of speakers. (Thus, RSA is ‘rational’ in the sense of </w:t>
      </w:r>
      <w:r w:rsidDel="00000000" w:rsidR="00000000" w:rsidRPr="00000000">
        <w:rPr>
          <w:i w:val="1"/>
          <w:rtl w:val="0"/>
        </w:rPr>
        <w:t xml:space="preserve">assuming</w:t>
      </w:r>
      <w:r w:rsidDel="00000000" w:rsidR="00000000" w:rsidRPr="00000000">
        <w:rPr>
          <w:rtl w:val="0"/>
        </w:rPr>
        <w:t xml:space="preserve"> that speakers are rational; a separate question is how rational speakers actually </w:t>
      </w:r>
      <w:r w:rsidDel="00000000" w:rsidR="00000000" w:rsidRPr="00000000">
        <w:rPr>
          <w:i w:val="1"/>
          <w:rtl w:val="0"/>
        </w:rPr>
        <w:t xml:space="preserve">are</w:t>
      </w:r>
      <w:r w:rsidDel="00000000" w:rsidR="00000000" w:rsidRPr="00000000">
        <w:rPr>
          <w:rtl w:val="0"/>
        </w:rPr>
        <w:t xml:space="preserve">; see production Box). Focusing on listeners, a variety of other work has replicated and extended our initial finding using similar signaling-game paradigms. In a tight replication of the initial results, Qing &amp; Franke (2015) reproduced the basic findings and explored a set of variants to the initial RSA utility function (see Box). And Carstensen, Kon, &amp; Regier (2014) also found that RSA predicted judgments in a communication game using much more complex spatial language stimuli, albeit with somewhat noisier fits. Thus, RSA with an epistemic utility can predict judgments in simple signaling games across variations in both sample and stimulus.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One question raised by this initial work, is the level of recursion that best fits human performance. The presentation of RSA given above is stated in terms of a minimal recursion (a listener reasons about speaker, who in turn reasons about a literal listener) but much greater depths of reasoning are possible. Some evidence suggests that deeper recursion is not common in participants’ judgments, at least for basic signaling games.  Participants tend to show results close to chance-level performance for signaling systems that require deeper levels of recursion to find unique interpretations (Stiller, Goodman, &amp; Frank, 2011; Degen &amp; Franke, 2012; Vogel et al., 2013). More recently, however, Degen &amp; Franke (2016) showed some evidence of deeper recursion for a subpopulation of participants (~15%) in a more complex paradigm, consistent with some work on recursion in competitive games (Camerer et al., 2002). This heterogeneity – and its dependence on individual and contextual differences – is an interesting topic for future work.</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A number of other studies have tested RSA with utilities extended as described in </w:t>
      </w:r>
      <w:r w:rsidDel="00000000" w:rsidR="00000000" w:rsidRPr="00000000">
        <w:rPr>
          <w:b w:val="1"/>
          <w:rtl w:val="0"/>
        </w:rPr>
        <w:t xml:space="preserve">Box</w:t>
      </w:r>
      <w:r w:rsidDel="00000000" w:rsidR="00000000" w:rsidRPr="00000000">
        <w:rPr>
          <w:rtl w:val="0"/>
        </w:rPr>
        <w:t xml:space="preserve">. For instance, a speaker might be expected to produce a less informative utterance when the more informative one is much harder to say. This</w:t>
      </w:r>
      <w:r w:rsidDel="00000000" w:rsidR="00000000" w:rsidRPr="00000000">
        <w:rPr>
          <w:rtl w:val="0"/>
        </w:rPr>
        <w:t xml:space="preserve"> tendency</w:t>
      </w:r>
      <w:r w:rsidDel="00000000" w:rsidR="00000000" w:rsidRPr="00000000">
        <w:rPr>
          <w:rtl w:val="0"/>
        </w:rPr>
        <w:t xml:space="preserve"> can be formalized by including a cost term in the speaker</w:t>
      </w:r>
      <w:r w:rsidDel="00000000" w:rsidR="00000000" w:rsidRPr="00000000">
        <w:rPr>
          <w:rtl w:val="0"/>
        </w:rPr>
        <w:t xml:space="preserve">’s utility</w:t>
      </w:r>
      <w:r w:rsidDel="00000000" w:rsidR="00000000" w:rsidRPr="00000000">
        <w:rPr>
          <w:rtl w:val="0"/>
        </w:rPr>
        <w:t xml:space="preserve"> (see Box)</w:t>
      </w:r>
      <w:r w:rsidDel="00000000" w:rsidR="00000000" w:rsidRPr="00000000">
        <w:rPr>
          <w:rtl w:val="0"/>
        </w:rPr>
        <w:t xml:space="preserve">; with this modification,</w:t>
      </w:r>
      <w:r w:rsidDel="00000000" w:rsidR="00000000" w:rsidRPr="00000000">
        <w:rPr>
          <w:rtl w:val="0"/>
        </w:rPr>
        <w:t xml:space="preserve"> RSA predicts the impact of production costs on interpretations of the listener. Bergen et al</w:t>
      </w:r>
      <w:r w:rsidDel="00000000" w:rsidR="00000000" w:rsidRPr="00000000">
        <w:rPr>
          <w:rtl w:val="0"/>
        </w:rPr>
        <w:t xml:space="preserve">. (2012)</w:t>
      </w:r>
      <w:r w:rsidDel="00000000" w:rsidR="00000000" w:rsidRPr="00000000">
        <w:rPr>
          <w:rtl w:val="0"/>
        </w:rPr>
        <w:t xml:space="preserve">, showed that participants in a reference game are indeed sensitive to the cost, in dollars, of alternative message choices. Degen &amp; Franke </w:t>
      </w:r>
      <w:r w:rsidDel="00000000" w:rsidR="00000000" w:rsidRPr="00000000">
        <w:rPr>
          <w:rtl w:val="0"/>
        </w:rPr>
        <w:t xml:space="preserve">(CITE) </w:t>
      </w:r>
      <w:r w:rsidDel="00000000" w:rsidR="00000000" w:rsidRPr="00000000">
        <w:rPr>
          <w:rtl w:val="0"/>
        </w:rPr>
        <w:t xml:space="preserve">tested the effect of production difficulty by manipulating how quickly the speaker could type on an on-screen keyboard; participants’ inferences reflected this difficulty as predicted. Additional work has included proxies for production cost such as number of words and their frequencies (Nordmeyer et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2014;</w:t>
      </w:r>
      <w:r w:rsidDel="00000000" w:rsidR="00000000" w:rsidRPr="00000000">
        <w:rPr>
          <w:rtl w:val="0"/>
        </w:rPr>
        <w:t xml:space="preserve"> Graf et al</w:t>
      </w:r>
      <w:r w:rsidDel="00000000" w:rsidR="00000000" w:rsidRPr="00000000">
        <w:rPr>
          <w:rtl w:val="0"/>
        </w:rPr>
        <w:t xml:space="preserve">., 2016</w:t>
      </w:r>
      <w:r w:rsidDel="00000000" w:rsidR="00000000" w:rsidRPr="00000000">
        <w:rPr>
          <w:rtl w:val="0"/>
        </w:rPr>
        <w:t xml:space="preserv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RSA provides a way to describe reasoning about classic linguistic implicatures, in addition to ad-hoc signaling systems. Perhaps the best-studied of these is the scalar implicature that “some of the letters had checks inside” implicates that </w:t>
      </w:r>
      <w:r w:rsidDel="00000000" w:rsidR="00000000" w:rsidRPr="00000000">
        <w:rPr>
          <w:i w:val="1"/>
          <w:rtl w:val="0"/>
        </w:rPr>
        <w:t xml:space="preserve">not all</w:t>
      </w:r>
      <w:r w:rsidDel="00000000" w:rsidR="00000000" w:rsidRPr="00000000">
        <w:rPr>
          <w:rtl w:val="0"/>
        </w:rPr>
        <w:t xml:space="preserve"> did. </w:t>
      </w:r>
      <w:r w:rsidDel="00000000" w:rsidR="00000000" w:rsidRPr="00000000">
        <w:rPr>
          <w:rtl w:val="0"/>
        </w:rPr>
        <w:t xml:space="preserve">Goodman &amp; Stühlmuller (2013) measured participants’ judgments about the interpretations of quantifiers and number words </w:t>
      </w:r>
      <w:r w:rsidDel="00000000" w:rsidR="00000000" w:rsidRPr="00000000">
        <w:rPr>
          <w:rtl w:val="0"/>
        </w:rPr>
        <w:t xml:space="preserve">in exactly this situation</w:t>
      </w:r>
      <w:r w:rsidDel="00000000" w:rsidR="00000000" w:rsidRPr="00000000">
        <w:rPr>
          <w:rtl w:val="0"/>
        </w:rPr>
        <w:t xml:space="preserve"> and found that these </w:t>
      </w:r>
      <w:r w:rsidDel="00000000" w:rsidR="00000000" w:rsidRPr="00000000">
        <w:rPr>
          <w:rtl w:val="0"/>
        </w:rPr>
        <w:t xml:space="preserve">judgments</w:t>
      </w:r>
      <w:r w:rsidDel="00000000" w:rsidR="00000000" w:rsidRPr="00000000">
        <w:rPr>
          <w:rtl w:val="0"/>
        </w:rPr>
        <w:t xml:space="preserve"> were well-predicted by RSA. In addition, a critical feature of this study was the inclusion of an epistemic manipulation (e.g., some of the letters had not been opened yet). By using expected informativity to account for the speaker’s limited perceptual access (see Box), the model was able to predict differing patterns of listener judgments based on different levels of speaker uncertainty. These empirical findings are congruent with recent explorations of the importance of epistemic reasoning in pragmatic implicature (e.g., Bergen &amp; Grodner, 2012; Breheny et al., 2013). They also </w:t>
      </w:r>
      <w:r w:rsidDel="00000000" w:rsidR="00000000" w:rsidRPr="00000000">
        <w:rPr>
          <w:rtl w:val="0"/>
        </w:rPr>
        <w:t xml:space="preserve">highlight</w:t>
      </w:r>
      <w:r w:rsidDel="00000000" w:rsidR="00000000" w:rsidRPr="00000000">
        <w:rPr>
          <w:rtl w:val="0"/>
        </w:rPr>
        <w:t xml:space="preserve"> </w:t>
      </w:r>
      <w:r w:rsidDel="00000000" w:rsidR="00000000" w:rsidRPr="00000000">
        <w:rPr>
          <w:rtl w:val="0"/>
        </w:rPr>
        <w:t xml:space="preserve">the way </w:t>
      </w:r>
      <w:r w:rsidDel="00000000" w:rsidR="00000000" w:rsidRPr="00000000">
        <w:rPr>
          <w:rtl w:val="0"/>
        </w:rPr>
        <w:t xml:space="preserve">the RSA framework provides a (non-modular) theory </w:t>
      </w:r>
      <w:r w:rsidDel="00000000" w:rsidR="00000000" w:rsidRPr="00000000">
        <w:rPr>
          <w:rtl w:val="0"/>
        </w:rPr>
        <w:t xml:space="preserve">for</w:t>
      </w:r>
      <w:r w:rsidDel="00000000" w:rsidR="00000000" w:rsidRPr="00000000">
        <w:rPr>
          <w:rtl w:val="0"/>
        </w:rPr>
        <w:t xml:space="preserve"> interaction</w:t>
      </w:r>
      <w:r w:rsidDel="00000000" w:rsidR="00000000" w:rsidRPr="00000000">
        <w:rPr>
          <w:rtl w:val="0"/>
        </w:rPr>
        <w:t xml:space="preserve">s</w:t>
      </w:r>
      <w:r w:rsidDel="00000000" w:rsidR="00000000" w:rsidRPr="00000000">
        <w:rPr>
          <w:rtl w:val="0"/>
        </w:rPr>
        <w:t xml:space="preserve"> between language and non-linguistic cognition.</w:t>
      </w:r>
    </w:p>
    <w:p w:rsidR="00000000" w:rsidDel="00000000" w:rsidP="00000000" w:rsidRDefault="00000000" w:rsidRPr="00000000">
      <w:pPr>
        <w:contextualSpacing w:val="0"/>
        <w:rPr>
          <w:del w:author="Michael Frank" w:id="0" w:date="2016-06-01T12:05:15Z"/>
        </w:rPr>
      </w:pPr>
      <w:del w:author="Michael Frank" w:id="0" w:date="2016-06-01T12:05:15Z">
        <w:commentRangeStart w:id="5"/>
        <w:commentRangeStart w:id="6"/>
        <w:r w:rsidDel="00000000" w:rsidR="00000000" w:rsidRPr="00000000">
          <w:rPr>
            <w:rtl w:val="0"/>
          </w:rPr>
          <w:delText xml:space="preserve">QUD and answers to questions (Hawkins et al).</w:delTex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del>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h020s6duh9f" w:id="4"/>
      <w:bookmarkEnd w:id="4"/>
      <w:r w:rsidDel="00000000" w:rsidR="00000000" w:rsidRPr="00000000">
        <w:rPr>
          <w:rtl w:val="0"/>
        </w:rPr>
        <w:t xml:space="preserve">Uncertainty about the speaker: </w:t>
      </w:r>
      <w:r w:rsidDel="00000000" w:rsidR="00000000" w:rsidRPr="00000000">
        <w:rPr>
          <w:rtl w:val="0"/>
        </w:rPr>
        <w:t xml:space="preserve">J</w:t>
      </w:r>
      <w:r w:rsidDel="00000000" w:rsidR="00000000" w:rsidRPr="00000000">
        <w:rPr>
          <w:rtl w:val="0"/>
        </w:rPr>
        <w:t xml:space="preserve">oint reasoning</w:t>
      </w:r>
    </w:p>
    <w:p w:rsidR="00000000" w:rsidDel="00000000" w:rsidP="00000000" w:rsidRDefault="00000000" w:rsidRPr="00000000">
      <w:pPr>
        <w:ind w:left="0" w:firstLine="0"/>
        <w:contextualSpacing w:val="0"/>
        <w:jc w:val="left"/>
      </w:pPr>
      <w:r w:rsidDel="00000000" w:rsidR="00000000" w:rsidRPr="00000000">
        <w:rPr>
          <w:rtl w:val="0"/>
        </w:rPr>
        <w:t xml:space="preserve">In the basic RSA model, the listener has a specific model in mind of how a speaker will behave. </w:t>
      </w:r>
      <w:r w:rsidDel="00000000" w:rsidR="00000000" w:rsidRPr="00000000">
        <w:rPr>
          <w:rtl w:val="0"/>
        </w:rPr>
        <w:t xml:space="preserve">But w</w:t>
      </w:r>
      <w:r w:rsidDel="00000000" w:rsidR="00000000" w:rsidRPr="00000000">
        <w:rPr>
          <w:rtl w:val="0"/>
        </w:rPr>
        <w:t xml:space="preserve">hat should a listener do if he is not sure which speaker model is appropriate? Recent </w:t>
      </w:r>
      <w:r w:rsidDel="00000000" w:rsidR="00000000" w:rsidRPr="00000000">
        <w:rPr>
          <w:rtl w:val="0"/>
        </w:rPr>
        <w:t xml:space="preserve">work</w:t>
      </w:r>
      <w:r w:rsidDel="00000000" w:rsidR="00000000" w:rsidRPr="00000000">
        <w:rPr>
          <w:rtl w:val="0"/>
        </w:rPr>
        <w:t xml:space="preserve"> has answered this question by positing a joint inference: </w:t>
      </w:r>
      <w:r w:rsidDel="00000000" w:rsidR="00000000" w:rsidRPr="00000000">
        <w:rPr>
          <w:rtl w:val="0"/>
        </w:rPr>
        <w:t xml:space="preserve">W</w:t>
      </w:r>
      <w:r w:rsidDel="00000000" w:rsidR="00000000" w:rsidRPr="00000000">
        <w:rPr>
          <w:rtl w:val="0"/>
        </w:rPr>
        <w:t xml:space="preserve">hich kind of speaker am I interacting with and what is the world like, given the utterance I heard? Formally this </w:t>
      </w:r>
      <w:r w:rsidDel="00000000" w:rsidR="00000000" w:rsidRPr="00000000">
        <w:rPr>
          <w:i w:val="1"/>
          <w:rtl w:val="0"/>
        </w:rPr>
        <w:t xml:space="preserve">uncertain</w:t>
      </w:r>
      <w:r w:rsidDel="00000000" w:rsidR="00000000" w:rsidRPr="00000000">
        <w:rPr>
          <w:rtl w:val="0"/>
        </w:rPr>
        <w:t xml:space="preserve"> RSA (or uRSA) framework</w:t>
      </w:r>
      <w:r w:rsidDel="00000000" w:rsidR="00000000" w:rsidRPr="00000000">
        <w:rPr>
          <w:rtl w:val="0"/>
        </w:rPr>
        <w:t xml:space="preserve"> requires only a small change: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$$P_L(w,s|u) \propto P_S(u|w,s)P(s)P(w)$$</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where $s$ parametrizes different speaker types</w:t>
      </w:r>
      <w:r w:rsidDel="00000000" w:rsidR="00000000" w:rsidRPr="00000000">
        <w:rPr>
          <w:rtl w:val="0"/>
        </w:rPr>
        <w:t xml:space="preserve">. In practice</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 can refer to any factor that might influence the speaker</w:t>
      </w:r>
      <w:r w:rsidDel="00000000" w:rsidR="00000000" w:rsidRPr="00000000">
        <w:rPr>
          <w:rtl w:val="0"/>
        </w:rPr>
        <w:t xml:space="preserve">’s</w:t>
      </w:r>
      <w:r w:rsidDel="00000000" w:rsidR="00000000" w:rsidRPr="00000000">
        <w:rPr>
          <w:rtl w:val="0"/>
        </w:rPr>
        <w:t xml:space="preserve"> behavior, including</w:t>
      </w:r>
      <w:r w:rsidDel="00000000" w:rsidR="00000000" w:rsidRPr="00000000">
        <w:rPr>
          <w:rtl w:val="0"/>
        </w:rPr>
        <w:t xml:space="preserve"> a particular</w:t>
      </w:r>
      <w:r w:rsidDel="00000000" w:rsidR="00000000" w:rsidRPr="00000000">
        <w:rPr>
          <w:rtl w:val="0"/>
        </w:rPr>
        <w:t xml:space="preserve"> conversational topic, </w:t>
      </w:r>
      <w:r w:rsidDel="00000000" w:rsidR="00000000" w:rsidRPr="00000000">
        <w:rPr>
          <w:rtl w:val="0"/>
        </w:rPr>
        <w:t xml:space="preserve">uncertainty about </w:t>
      </w:r>
      <w:r w:rsidDel="00000000" w:rsidR="00000000" w:rsidRPr="00000000">
        <w:rPr>
          <w:rtl w:val="0"/>
        </w:rPr>
        <w:t xml:space="preserve">word meanings, </w:t>
      </w:r>
      <w:r w:rsidDel="00000000" w:rsidR="00000000" w:rsidRPr="00000000">
        <w:rPr>
          <w:rtl w:val="0"/>
        </w:rPr>
        <w:t xml:space="preserve">differing </w:t>
      </w:r>
      <w:r w:rsidDel="00000000" w:rsidR="00000000" w:rsidRPr="00000000">
        <w:rPr>
          <w:rtl w:val="0"/>
        </w:rPr>
        <w:t xml:space="preserve">background knowledge, </w:t>
      </w:r>
      <w:r w:rsidDel="00000000" w:rsidR="00000000" w:rsidRPr="00000000">
        <w:rPr>
          <w:rtl w:val="0"/>
        </w:rPr>
        <w:t xml:space="preserve">or general</w:t>
      </w:r>
      <w:r w:rsidDel="00000000" w:rsidR="00000000" w:rsidRPr="00000000">
        <w:rPr>
          <w:rtl w:val="0"/>
        </w:rPr>
        <w:t xml:space="preserve"> discourse context. </w:t>
      </w:r>
      <w:r w:rsidDel="00000000" w:rsidR="00000000" w:rsidRPr="00000000">
        <w:rPr>
          <w:rtl w:val="0"/>
        </w:rPr>
        <w:t xml:space="preserve">This modification allows uRSA to capture a much wider variety of linguistic phenomena; intuitively, a uRSA listener is a more realistic cognitive agent than the RSA listener, who was restricted to the specifics of a very particular context and goal. To illustrate this intuition, we provide three examples of phenomena captured by uRSA: non-literal language, vagueness, and embedded implicatures.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Non-literal language </w:t>
      </w:r>
      <w:r w:rsidDel="00000000" w:rsidR="00000000" w:rsidRPr="00000000">
        <w:rPr>
          <w:rtl w:val="0"/>
        </w:rPr>
        <w:t xml:space="preserve">–</w:t>
      </w:r>
      <w:r w:rsidDel="00000000" w:rsidR="00000000" w:rsidRPr="00000000">
        <w:rPr>
          <w:rtl w:val="0"/>
        </w:rPr>
        <w:t xml:space="preserve"> utterances that are easily interpreted but not “actually true”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problematic for most formal models of language understanding, including basic RSA. How can figurative tropes like hyperbole, sarcasm, and metaphor be interpreted, and why are they used? </w:t>
      </w:r>
      <w:r w:rsidDel="00000000" w:rsidR="00000000" w:rsidRPr="00000000">
        <w:rPr>
          <w:rtl w:val="0"/>
        </w:rPr>
        <w:t xml:space="preserve">Under uRSA,</w:t>
      </w:r>
      <w:r w:rsidDel="00000000" w:rsidR="00000000" w:rsidRPr="00000000">
        <w:rPr>
          <w:rtl w:val="0"/>
        </w:rPr>
        <w:t xml:space="preserve"> these uses </w:t>
      </w:r>
      <w:r w:rsidDel="00000000" w:rsidR="00000000" w:rsidRPr="00000000">
        <w:rPr>
          <w:rtl w:val="0"/>
        </w:rPr>
        <w:t xml:space="preserve">can be described as </w:t>
      </w:r>
      <w:r w:rsidDel="00000000" w:rsidR="00000000" w:rsidRPr="00000000">
        <w:rPr>
          <w:rtl w:val="0"/>
        </w:rPr>
        <w:t xml:space="preserve">aris</w:t>
      </w:r>
      <w:r w:rsidDel="00000000" w:rsidR="00000000" w:rsidRPr="00000000">
        <w:rPr>
          <w:rtl w:val="0"/>
        </w:rPr>
        <w:t xml:space="preserve">ing</w:t>
      </w:r>
      <w:r w:rsidDel="00000000" w:rsidR="00000000" w:rsidRPr="00000000">
        <w:rPr>
          <w:rtl w:val="0"/>
        </w:rPr>
        <w:t xml:space="preserve"> from uncertainty about the topic of conversation. </w:t>
      </w:r>
      <w:r w:rsidDel="00000000" w:rsidR="00000000" w:rsidRPr="00000000">
        <w:rPr>
          <w:rtl w:val="0"/>
        </w:rPr>
        <w:t xml:space="preserve">If</w:t>
      </w:r>
      <w:r w:rsidDel="00000000" w:rsidR="00000000" w:rsidRPr="00000000">
        <w:rPr>
          <w:rtl w:val="0"/>
        </w:rPr>
        <w:t xml:space="preserve"> the speaker is expected to provide information relevant for a particular topic $t$ (see Box Utilities), the pragmatic listener will only update </w:t>
      </w:r>
      <w:r w:rsidDel="00000000" w:rsidR="00000000" w:rsidRPr="00000000">
        <w:rPr>
          <w:rtl w:val="0"/>
        </w:rPr>
        <w:t xml:space="preserve">his</w:t>
      </w:r>
      <w:r w:rsidDel="00000000" w:rsidR="00000000" w:rsidRPr="00000000">
        <w:rPr>
          <w:rtl w:val="0"/>
        </w:rPr>
        <w:t xml:space="preserve"> beliefs along this topical dimension</w:t>
      </w:r>
      <w:r w:rsidDel="00000000" w:rsidR="00000000" w:rsidRPr="00000000">
        <w:rPr>
          <w:rtl w:val="0"/>
        </w:rPr>
        <w:t xml:space="preserve">. The interaction between uncertainty about the speaker’s intended topic and her intended meaning about that topic</w:t>
      </w:r>
      <w:r w:rsidDel="00000000" w:rsidR="00000000" w:rsidRPr="00000000">
        <w:rPr>
          <w:rtl w:val="0"/>
        </w:rPr>
        <w:t xml:space="preserve"> can drive complex interpretations.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57700" cy="34290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4457700" cy="342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2</w:t>
      </w:r>
      <w:r w:rsidDel="00000000" w:rsidR="00000000" w:rsidRPr="00000000">
        <w:rPr>
          <w:rtl w:val="0"/>
        </w:rPr>
        <w:t xml:space="preserve">. Uncertain RSA-style reasoning applied to hyperbole.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Kao, et al (2014)</w:t>
      </w:r>
      <w:r w:rsidDel="00000000" w:rsidR="00000000" w:rsidRPr="00000000">
        <w:rPr>
          <w:rtl w:val="0"/>
        </w:rPr>
        <w:t xml:space="preserve"> </w:t>
      </w:r>
      <w:r w:rsidDel="00000000" w:rsidR="00000000" w:rsidRPr="00000000">
        <w:rPr>
          <w:rtl w:val="0"/>
        </w:rPr>
        <w:t xml:space="preserve">investigated </w:t>
      </w:r>
      <w:r w:rsidDel="00000000" w:rsidR="00000000" w:rsidRPr="00000000">
        <w:rPr>
          <w:rtl w:val="0"/>
        </w:rPr>
        <w:t xml:space="preserve">hyperbol</w:t>
      </w:r>
      <w:r w:rsidDel="00000000" w:rsidR="00000000" w:rsidRPr="00000000">
        <w:rPr>
          <w:rtl w:val="0"/>
        </w:rPr>
        <w:t xml:space="preserve">ic utterances </w:t>
      </w:r>
      <w:r w:rsidDel="00000000" w:rsidR="00000000" w:rsidRPr="00000000">
        <w:rPr>
          <w:rtl w:val="0"/>
        </w:rPr>
        <w:t xml:space="preserve">such as “the </w:t>
      </w:r>
      <w:r w:rsidDel="00000000" w:rsidR="00000000" w:rsidRPr="00000000">
        <w:rPr>
          <w:rtl w:val="0"/>
        </w:rPr>
        <w:t xml:space="preserve">electric kettle</w:t>
      </w:r>
      <w:r w:rsidDel="00000000" w:rsidR="00000000" w:rsidRPr="00000000">
        <w:rPr>
          <w:rtl w:val="0"/>
        </w:rPr>
        <w:t xml:space="preserve"> cost 1000$”</w:t>
      </w:r>
      <w:r w:rsidDel="00000000" w:rsidR="00000000" w:rsidRPr="00000000">
        <w:rPr>
          <w:rtl w:val="0"/>
        </w:rPr>
        <w:t xml:space="preserve"> In this example, the number $1000</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interpreted as conveying information about the speaker’s affect, not the actual price</w:t>
      </w:r>
      <w:r w:rsidDel="00000000" w:rsidR="00000000" w:rsidRPr="00000000">
        <w:rPr>
          <w:rtl w:val="0"/>
        </w:rPr>
        <w:t xml:space="preserve">, in part because one thousand dollars is an implausibly high price for a kettle</w:t>
      </w:r>
      <w:r w:rsidDel="00000000" w:rsidR="00000000" w:rsidRPr="00000000">
        <w:rPr>
          <w:rtl w:val="0"/>
        </w:rPr>
        <w:t xml:space="preserve">. </w:t>
      </w:r>
      <w:r w:rsidDel="00000000" w:rsidR="00000000" w:rsidRPr="00000000">
        <w:rPr>
          <w:rtl w:val="0"/>
        </w:rPr>
        <w:t xml:space="preserve">As shown in Figure 2, the uRSA model of Kao, et al, captures this intuition by positing that </w:t>
      </w:r>
      <w:r w:rsidDel="00000000" w:rsidR="00000000" w:rsidRPr="00000000">
        <w:rPr>
          <w:rtl w:val="0"/>
        </w:rPr>
        <w:t xml:space="preserve">the topic of the </w:t>
      </w:r>
      <w:r w:rsidDel="00000000" w:rsidR="00000000" w:rsidRPr="00000000">
        <w:rPr>
          <w:rtl w:val="0"/>
        </w:rPr>
        <w:t xml:space="preserve">speaker’s </w:t>
      </w:r>
      <w:r w:rsidDel="00000000" w:rsidR="00000000" w:rsidRPr="00000000">
        <w:rPr>
          <w:rtl w:val="0"/>
        </w:rPr>
        <w:t xml:space="preserve">utterance may be the actual price</w:t>
      </w:r>
      <w:r w:rsidDel="00000000" w:rsidR="00000000" w:rsidRPr="00000000">
        <w:rPr>
          <w:rtl w:val="0"/>
        </w:rPr>
        <w:t xml:space="preserve"> of the kettle</w:t>
      </w:r>
      <w:r w:rsidDel="00000000" w:rsidR="00000000" w:rsidRPr="00000000">
        <w:rPr>
          <w:rtl w:val="0"/>
        </w:rPr>
        <w:t xml:space="preserve">, may be the speaker’s opinion</w:t>
      </w:r>
      <w:r w:rsidDel="00000000" w:rsidR="00000000" w:rsidRPr="00000000">
        <w:rPr>
          <w:rtl w:val="0"/>
        </w:rPr>
        <w:t xml:space="preserve"> about the price</w:t>
      </w:r>
      <w:r w:rsidDel="00000000" w:rsidR="00000000" w:rsidRPr="00000000">
        <w:rPr>
          <w:rtl w:val="0"/>
        </w:rPr>
        <w:t xml:space="preserve">, or some combination</w:t>
      </w:r>
      <w:r w:rsidDel="00000000" w:rsidR="00000000" w:rsidRPr="00000000">
        <w:rPr>
          <w:rtl w:val="0"/>
        </w:rPr>
        <w:t xml:space="preserve"> of the two</w:t>
      </w:r>
      <w:r w:rsidDel="00000000" w:rsidR="00000000" w:rsidRPr="00000000">
        <w:rPr>
          <w:rtl w:val="0"/>
        </w:rPr>
        <w:t xml:space="preserve">. The listener does not know the topic, and so jointly infers it together with the </w:t>
      </w:r>
      <w:r w:rsidDel="00000000" w:rsidR="00000000" w:rsidRPr="00000000">
        <w:rPr>
          <w:rtl w:val="0"/>
        </w:rPr>
        <w:t xml:space="preserve">likely </w:t>
      </w:r>
      <w:r w:rsidDel="00000000" w:rsidR="00000000" w:rsidRPr="00000000">
        <w:rPr>
          <w:rtl w:val="0"/>
        </w:rPr>
        <w:t xml:space="preserve">true price </w:t>
      </w:r>
      <w:r w:rsidDel="00000000" w:rsidR="00000000" w:rsidRPr="00000000">
        <w:rPr>
          <w:rtl w:val="0"/>
        </w:rPr>
        <w:t xml:space="preserve">of the kettle </w:t>
      </w:r>
      <w:r w:rsidDel="00000000" w:rsidR="00000000" w:rsidRPr="00000000">
        <w:rPr>
          <w:rtl w:val="0"/>
        </w:rPr>
        <w:t xml:space="preserve">and </w:t>
      </w:r>
      <w:r w:rsidDel="00000000" w:rsidR="00000000" w:rsidRPr="00000000">
        <w:rPr>
          <w:rtl w:val="0"/>
        </w:rPr>
        <w:t xml:space="preserve">the speaker’s </w:t>
      </w:r>
      <w:r w:rsidDel="00000000" w:rsidR="00000000" w:rsidRPr="00000000">
        <w:rPr>
          <w:rtl w:val="0"/>
        </w:rPr>
        <w:t xml:space="preserve">affect. When the uttered price is </w:t>
      </w:r>
      <w:r w:rsidDel="00000000" w:rsidR="00000000" w:rsidRPr="00000000">
        <w:rPr>
          <w:rtl w:val="0"/>
        </w:rPr>
        <w:t xml:space="preserve">implausible this joint inference will yield a non-standard topic and hence a non-literal interpretation. </w:t>
      </w:r>
      <w:r w:rsidDel="00000000" w:rsidR="00000000" w:rsidRPr="00000000">
        <w:rPr>
          <w:rtl w:val="0"/>
        </w:rPr>
        <w:t xml:space="preserve">By extending the space of affect to include both valence and arousal, Kao et al</w:t>
      </w:r>
      <w:r w:rsidDel="00000000" w:rsidR="00000000" w:rsidRPr="00000000">
        <w:rPr>
          <w:rtl w:val="0"/>
        </w:rPr>
        <w:t xml:space="preserve">.</w:t>
      </w:r>
      <w:r w:rsidDel="00000000" w:rsidR="00000000" w:rsidRPr="00000000">
        <w:rPr>
          <w:rtl w:val="0"/>
        </w:rPr>
        <w:t xml:space="preserve"> (2015) show</w:t>
      </w:r>
      <w:r w:rsidDel="00000000" w:rsidR="00000000" w:rsidRPr="00000000">
        <w:rPr>
          <w:rtl w:val="0"/>
        </w:rPr>
        <w:t xml:space="preserve">ed</w:t>
      </w:r>
      <w:r w:rsidDel="00000000" w:rsidR="00000000" w:rsidRPr="00000000">
        <w:rPr>
          <w:rtl w:val="0"/>
        </w:rPr>
        <w:t xml:space="preserve"> that the same model predicts verbal irony. In each case the uRSA model accounts for almost all of the explainable variance in human interpretations. A similar approach has been suggested for simple metaphors (Kao, Bergen,</w:t>
      </w:r>
      <w:r w:rsidDel="00000000" w:rsidR="00000000" w:rsidRPr="00000000">
        <w:rPr>
          <w:rtl w:val="0"/>
        </w:rPr>
        <w:t xml:space="preserve"> </w:t>
      </w:r>
      <w:r w:rsidDel="00000000" w:rsidR="00000000" w:rsidRPr="00000000">
        <w:rPr>
          <w:rtl w:val="0"/>
        </w:rPr>
        <w:t xml:space="preserve">Goodman, 2015), such as “John is a shark,” here the potential topics include not affect, but features of the target</w:t>
      </w:r>
      <w:r w:rsidDel="00000000" w:rsidR="00000000" w:rsidRPr="00000000">
        <w:rPr>
          <w:rtl w:val="0"/>
        </w:rPr>
        <w:t xml:space="preserve">, such as,</w:t>
      </w:r>
      <w:r w:rsidDel="00000000" w:rsidR="00000000" w:rsidRPr="00000000">
        <w:rPr>
          <w:rtl w:val="0"/>
        </w:rPr>
        <w:t xml:space="preserve"> how vicious John</w:t>
      </w:r>
      <w:r w:rsidDel="00000000" w:rsidR="00000000" w:rsidRPr="00000000">
        <w:rPr>
          <w:rtl w:val="0"/>
        </w:rPr>
        <w:t xml:space="preserve"> is and how likely he is to swim underwater.</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Another aspect of usage that could differ between speakers (and contexts) is the effective meanings of words. For instance, scalar adjectives like </w:t>
      </w:r>
      <w:r w:rsidDel="00000000" w:rsidR="00000000" w:rsidRPr="00000000">
        <w:rPr>
          <w:i w:val="1"/>
          <w:rtl w:val="0"/>
        </w:rPr>
        <w:t xml:space="preserve">tall</w:t>
      </w:r>
      <w:r w:rsidDel="00000000" w:rsidR="00000000" w:rsidRPr="00000000">
        <w:rPr>
          <w:rtl w:val="0"/>
        </w:rPr>
        <w:t xml:space="preserve"> and </w:t>
      </w:r>
      <w:r w:rsidDel="00000000" w:rsidR="00000000" w:rsidRPr="00000000">
        <w:rPr>
          <w:i w:val="1"/>
          <w:rtl w:val="0"/>
        </w:rPr>
        <w:t xml:space="preserve">expensive</w:t>
      </w:r>
      <w:r w:rsidDel="00000000" w:rsidR="00000000" w:rsidRPr="00000000">
        <w:rPr>
          <w:rtl w:val="0"/>
        </w:rPr>
        <w:t xml:space="preserve"> have an extremely flexible meaning – a </w:t>
      </w:r>
      <w:r w:rsidDel="00000000" w:rsidR="00000000" w:rsidRPr="00000000">
        <w:rPr>
          <w:i w:val="1"/>
          <w:rtl w:val="0"/>
        </w:rPr>
        <w:t xml:space="preserve"> tall man</w:t>
      </w:r>
      <w:r w:rsidDel="00000000" w:rsidR="00000000" w:rsidRPr="00000000">
        <w:rPr>
          <w:rtl w:val="0"/>
        </w:rPr>
        <w:t xml:space="preserve"> is quite different in height than a </w:t>
      </w:r>
      <w:r w:rsidDel="00000000" w:rsidR="00000000" w:rsidRPr="00000000">
        <w:rPr>
          <w:i w:val="1"/>
          <w:rtl w:val="0"/>
        </w:rPr>
        <w:t xml:space="preserve">tall building</w:t>
      </w:r>
      <w:r w:rsidDel="00000000" w:rsidR="00000000" w:rsidRPr="00000000">
        <w:rPr>
          <w:rtl w:val="0"/>
        </w:rPr>
        <w:t xml:space="preserve">. In these cases, uRSA models can be used to infer the precise meaning of words (Bergen, et al, 2016). In the case of scalar adjectives, the uncertainty is over the threshold required: what height is required before an object counts as tall? Critically, the pragmatic listener infers this threshold, not the literal listener: the pragmatic inference accounts for conflicting pressures for the threshold to yield a meaning which is both true and informative; while a literal inference would neglect informativity. The resulting uRSA model accounts for three key phenomena of vague adjectives (Lassiter and Goodman, 2015): </w:t>
      </w:r>
      <w:commentRangeStart w:id="7"/>
      <w:commentRangeStart w:id="8"/>
      <w:r w:rsidDel="00000000" w:rsidR="00000000" w:rsidRPr="00000000">
        <w:rPr>
          <w:rtl w:val="0"/>
        </w:rPr>
        <w:t xml:space="preserve">the inferred meaning depends on the class, there are borderline cases, and the interpretations are subject to a</w:t>
      </w:r>
      <w:r w:rsidDel="00000000" w:rsidR="00000000" w:rsidRPr="00000000">
        <w:rPr>
          <w:i w:val="1"/>
          <w:rtl w:val="0"/>
        </w:rPr>
        <w:t xml:space="preserve"> sorites</w:t>
      </w:r>
      <w:r w:rsidDel="00000000" w:rsidR="00000000" w:rsidRPr="00000000">
        <w:rPr>
          <w:rtl w:val="0"/>
        </w:rPr>
        <w:t xml:space="preserve"> paradox</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This approach to uncertainty about word meanings has been extended to account for effects of ambiguity resolution (Scontras and Goodman, under review), generic language (Tessler and Goodman, under review), habitual statements (Tessler and Goodman, 2016), and manner implicatures (Bergen, Levy, Goodman, 2016).</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Finally, this uRSA approach allows for progress on an important puzzle in recent discussions of pragmatic inference: embedded implicature (Guerts &amp; Pouscoulous, 2009; Chemla &amp; Spector, 2011). Embedded implicatures occur when quantifiers are nested within one another, as in </w:t>
      </w:r>
    </w:p>
    <w:p w:rsidR="00000000" w:rsidDel="00000000" w:rsidP="00000000" w:rsidRDefault="00000000" w:rsidRPr="00000000">
      <w:pPr>
        <w:ind w:left="0" w:firstLine="0"/>
        <w:contextualSpacing w:val="0"/>
      </w:pPr>
      <w:r w:rsidDel="00000000" w:rsidR="00000000" w:rsidRPr="00000000">
        <w:rPr>
          <w:rtl w:val="0"/>
        </w:rPr>
        <w:t xml:space="preserve">sentences like “Exactly one letter is connected with some of its circles.”  In these cases, some experimental evidence suggests that participants access the interpretation that one letter is connected with</w:t>
      </w:r>
      <w:r w:rsidDel="00000000" w:rsidR="00000000" w:rsidRPr="00000000">
        <w:rPr>
          <w:i w:val="1"/>
          <w:rtl w:val="0"/>
        </w:rPr>
        <w:t xml:space="preserve"> </w:t>
      </w:r>
      <w:r w:rsidDel="00000000" w:rsidR="00000000" w:rsidRPr="00000000">
        <w:rPr>
          <w:rtl w:val="0"/>
        </w:rPr>
        <w:t xml:space="preserve">some </w:t>
      </w:r>
      <w:r w:rsidDel="00000000" w:rsidR="00000000" w:rsidRPr="00000000">
        <w:rPr>
          <w:i w:val="1"/>
          <w:rtl w:val="0"/>
        </w:rPr>
        <w:t xml:space="preserve">but not all</w:t>
      </w:r>
      <w:r w:rsidDel="00000000" w:rsidR="00000000" w:rsidRPr="00000000">
        <w:rPr>
          <w:rtl w:val="0"/>
        </w:rPr>
        <w:t xml:space="preserve"> of its circles, an interpretation that standard Gricean theories cannot generate </w:t>
      </w:r>
      <w:r w:rsidDel="00000000" w:rsidR="00000000" w:rsidRPr="00000000">
        <w:rPr>
          <w:rtl w:val="0"/>
        </w:rPr>
        <w:t xml:space="preserve">(Chemla &amp; Spector, 2011). Potts et al. (2015) replicated these interpretations in a series of large-scale experiments and confirmed that basic RSA models could not capture them. An implementation of uRSA that operated over fully-compositional semantic systems (Bergen, Levy, Goodman, 2016; Potts, et al, 2015) showed a good fit to the overall pattern of data, however, supporting the idea that uRSA is a useful framework for incorporating pragmatic reasoning into more complex, compositional systems. </w:t>
      </w:r>
      <w:r w:rsidDel="00000000" w:rsidR="00000000" w:rsidRPr="00000000">
        <w:rPr>
          <w:rtl w:val="0"/>
        </w:rPr>
      </w:r>
    </w:p>
    <w:p w:rsidR="00000000" w:rsidDel="00000000" w:rsidP="00000000" w:rsidRDefault="00000000" w:rsidRPr="00000000">
      <w:pPr>
        <w:pStyle w:val="Heading2"/>
        <w:contextualSpacing w:val="0"/>
      </w:pPr>
      <w:bookmarkStart w:colFirst="0" w:colLast="0" w:name="h.602gjaadteir" w:id="5"/>
      <w:bookmarkEnd w:id="5"/>
      <w:r w:rsidDel="00000000" w:rsidR="00000000" w:rsidRPr="00000000">
        <w:rPr>
          <w:rtl w:val="0"/>
        </w:rPr>
        <w:t xml:space="preserve">Conclusio</w:t>
      </w:r>
      <w:r w:rsidDel="00000000" w:rsidR="00000000" w:rsidRPr="00000000">
        <w:rPr>
          <w:rtl w:val="0"/>
        </w:rPr>
        <w:t xml:space="preserve">ns and future directions</w:t>
      </w:r>
    </w:p>
    <w:p w:rsidR="00000000" w:rsidDel="00000000" w:rsidP="00000000" w:rsidRDefault="00000000" w:rsidRPr="00000000">
      <w:pPr>
        <w:ind w:left="0" w:firstLine="0"/>
        <w:contextualSpacing w:val="0"/>
      </w:pPr>
      <w:r w:rsidDel="00000000" w:rsidR="00000000" w:rsidRPr="00000000">
        <w:rPr>
          <w:rtl w:val="0"/>
        </w:rPr>
        <w:t xml:space="preserve">Context-dependence is one of the core features of natural language. Yet because of the vagueness of theorizing about this context-dependence, pragmatics has often been treated as a theoretical “wastebasket” into which unexplained phenomena are thrown (Bar-Hillel, 1972). We have argued that new formal theories of pragmatics make quantitative predictions about a wide variety of phenomena that have previously been considered too difficult to operationalize. These include implicature, vagueness, non-literal language, and the myriad other cases where linguistic meaning is changed by context. The key tool in this work is the Rational Speech Act model, which builds upon and synthesizes a number of formal traditions in the study of human inference, from game theory to models of human reasoning. The RSA approach builds on existing work on semantic representation</w:t>
      </w:r>
      <w:r w:rsidDel="00000000" w:rsidR="00000000" w:rsidRPr="00000000">
        <w:rPr>
          <w:rtl w:val="0"/>
        </w:rPr>
        <w:t xml:space="preserve"> – </w:t>
      </w:r>
      <w:r w:rsidDel="00000000" w:rsidR="00000000" w:rsidRPr="00000000">
        <w:rPr>
          <w:rtl w:val="0"/>
        </w:rPr>
        <w:t xml:space="preserve">using a compositional semantics </w:t>
      </w:r>
      <w:r w:rsidDel="00000000" w:rsidR="00000000" w:rsidRPr="00000000">
        <w:rPr>
          <w:i w:val="1"/>
          <w:rtl w:val="0"/>
        </w:rPr>
        <w:t xml:space="preserve">a la</w:t>
      </w:r>
      <w:r w:rsidDel="00000000" w:rsidR="00000000" w:rsidRPr="00000000">
        <w:rPr>
          <w:rtl w:val="0"/>
        </w:rPr>
        <w:t xml:space="preserve"> Montague</w:t>
      </w:r>
      <w:r w:rsidDel="00000000" w:rsidR="00000000" w:rsidRPr="00000000">
        <w:rPr>
          <w:rtl w:val="0"/>
        </w:rPr>
        <w:t xml:space="preserve"> – </w:t>
      </w:r>
      <w:r w:rsidDel="00000000" w:rsidR="00000000" w:rsidRPr="00000000">
        <w:rPr>
          <w:rtl w:val="0"/>
        </w:rPr>
        <w:t xml:space="preserve">and contributes back to semantics by providing a specific mechanism by which underspecified meanings become precise, in context. </w:t>
      </w:r>
      <w:r w:rsidDel="00000000" w:rsidR="00000000" w:rsidRPr="00000000">
        <w:rPr>
          <w:rtl w:val="0"/>
        </w:rPr>
        <w:t xml:space="preserve">Future work will need to engage with additional levels of linguistic structure, such as discourse (Ascher, etc).</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RSA framework is a </w:t>
      </w:r>
      <w:r w:rsidDel="00000000" w:rsidR="00000000" w:rsidRPr="00000000">
        <w:rPr>
          <w:i w:val="1"/>
          <w:rtl w:val="0"/>
        </w:rPr>
        <w:t xml:space="preserve">computational</w:t>
      </w:r>
      <w:r w:rsidDel="00000000" w:rsidR="00000000" w:rsidRPr="00000000">
        <w:rPr>
          <w:rtl w:val="0"/>
        </w:rPr>
        <w:t xml:space="preserve"> level description of the language user’s competence, in Marr’s (1983) parlance. There are many possible ways a cognitive agent could implement RSA at the algorithmic level. These alternatives must be evaluated for their ability to capture the process of human language understanding and production (Degen &amp; Tanenhaus, 2015; Nordmeyer &amp; Frank, 2014; see Box). Yet even in its current form, RSA potentially suggests a new take on pragmatic language processing phenomena – one that is consistent with recent empirical findings. </w:t>
      </w:r>
      <w:r w:rsidDel="00000000" w:rsidR="00000000" w:rsidRPr="00000000">
        <w:rPr>
          <w:rtl w:val="0"/>
        </w:rPr>
        <w:t xml:space="preserve">In Gricean analyses,</w:t>
      </w:r>
      <w:r w:rsidDel="00000000" w:rsidR="00000000" w:rsidRPr="00000000">
        <w:rPr>
          <w:rtl w:val="0"/>
        </w:rPr>
        <w:t xml:space="preserve"> a violation of a maxim leads to reasoning to “repair” the interpretation. </w:t>
      </w:r>
      <w:r w:rsidDel="00000000" w:rsidR="00000000" w:rsidRPr="00000000">
        <w:rPr>
          <w:rtl w:val="0"/>
        </w:rPr>
        <w:t xml:space="preserve">Many theorists have inferred from this idea of repair that pragmatic inferences should be slow (because they depend on full semantic interpretation) and optional (because they only happen after a violation). Both of these assumptions have been challenged theoretically (e.g., Levinson, 2000) and empirically (e.g., Grodner et al., 2009). In contrast, RSA-style reasoning makes pragmatic inferences a fundamental part of language comprehension, in which the ultimate goal of all interpretation is to settle on the intended meaning, given both the literal semantics of the utterance and the broader pragmatic context. In this way, RSA is consistent with modern psycholinguistic theories that emphasize interactive, incremental processing (e.g., Degen &amp; Tanenhaus, 2015).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On the practical side, computing the predictions of RSA models can become prohibitive when the number of world states or utterances grows large. Further development of algorithms to implement RSA are needed, with the goal of making predictions about a utterances in a broader range of contexts. These extensions will likely include more complex worlds; pragmatic alternatives with compositional structure; more sophisticated, multi-part discourses; and utility structures that better take into account the complexities of social interaction. These developments may go together with new algorithms for learning aspects of the underlying semantics, which will open up new applications for the RSA approach in computational linguistics and artificial intelligence (e.g., Goland, Liang, &amp; Klein, 2010; Vogel &amp; Potts, 2013; Munroe &amp; Potts, 2015; Andreas &amp; Klein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work outlined in this review represents steps towards a comprehensive, formal theory of language understanding in context. While much further work will be required, RSA models and their extensions have proven to be useful tools for explaining both qualitative and quantitative empirical data across a wide range of tasks and contexts. </w:t>
      </w:r>
      <w:r w:rsidDel="00000000" w:rsidR="00000000" w:rsidRPr="00000000">
        <w:rPr>
          <w:rtl w:val="0"/>
        </w:rPr>
        <w:t xml:space="preserve">Language is central to the human experience. We hope our work sheds light on how its structure and systematicity can still give rise to such an astonishingly flexible communication system.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5g2yeue7mv" w:id="6"/>
      <w:bookmarkEnd w:id="6"/>
      <w:commentRangeStart w:id="9"/>
      <w:r w:rsidDel="00000000" w:rsidR="00000000" w:rsidRPr="00000000">
        <w:rPr>
          <w:rtl w:val="0"/>
        </w:rPr>
        <w:t xml:space="preserve">DISPLAY ITEMS - 6 + Trends + Outstanding Questions</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6i7lkfobwx9" w:id="7"/>
      <w:bookmarkEnd w:id="7"/>
      <w:commentRangeStart w:id="10"/>
      <w:commentRangeStart w:id="11"/>
      <w:commentRangeStart w:id="12"/>
      <w:commentRangeStart w:id="13"/>
      <w:r w:rsidDel="00000000" w:rsidR="00000000" w:rsidRPr="00000000">
        <w:rPr>
          <w:rtl w:val="0"/>
        </w:rPr>
        <w:t xml:space="preserve">Trends box</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333333"/>
          <w:highlight w:val="white"/>
          <w:u w:val="none"/>
        </w:rPr>
      </w:pPr>
      <w:r w:rsidDel="00000000" w:rsidR="00000000" w:rsidRPr="00000000">
        <w:rPr>
          <w:color w:val="333333"/>
          <w:highlight w:val="white"/>
          <w:rtl w:val="0"/>
        </w:rPr>
        <w:t xml:space="preserve">Rational speech act (RSA) models provide a quantitative framework to capture intuitions about pragmatic reasoning in </w:t>
      </w:r>
      <w:r w:rsidDel="00000000" w:rsidR="00000000" w:rsidRPr="00000000">
        <w:rPr>
          <w:color w:val="333333"/>
          <w:highlight w:val="white"/>
          <w:rtl w:val="0"/>
        </w:rPr>
        <w:t xml:space="preserve">language understanding.</w:t>
      </w: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333333"/>
          <w:highlight w:val="white"/>
          <w:u w:val="none"/>
        </w:rPr>
      </w:pPr>
      <w:r w:rsidDel="00000000" w:rsidR="00000000" w:rsidRPr="00000000">
        <w:rPr>
          <w:color w:val="333333"/>
          <w:highlight w:val="white"/>
          <w:rtl w:val="0"/>
        </w:rPr>
        <w:t xml:space="preserve">Extensions to RSA that allow for joint reasoning about </w:t>
      </w:r>
      <w:r w:rsidDel="00000000" w:rsidR="00000000" w:rsidRPr="00000000">
        <w:rPr>
          <w:color w:val="333333"/>
          <w:highlight w:val="white"/>
          <w:rtl w:val="0"/>
        </w:rPr>
        <w:t xml:space="preserve">word meaning and speakers’ goals </w:t>
      </w:r>
      <w:r w:rsidDel="00000000" w:rsidR="00000000" w:rsidRPr="00000000">
        <w:rPr>
          <w:color w:val="333333"/>
          <w:highlight w:val="white"/>
          <w:rtl w:val="0"/>
        </w:rPr>
        <w:t xml:space="preserve">can capture many otherwise puzzling phenomena including embedded implicatures, vagueness, hyperbole, irony, and metaphor.</w:t>
      </w:r>
    </w:p>
    <w:p w:rsidR="00000000" w:rsidDel="00000000" w:rsidP="00000000" w:rsidRDefault="00000000" w:rsidRPr="00000000">
      <w:pPr>
        <w:numPr>
          <w:ilvl w:val="0"/>
          <w:numId w:val="4"/>
        </w:numPr>
        <w:ind w:left="720" w:hanging="360"/>
        <w:contextualSpacing w:val="1"/>
        <w:rPr>
          <w:color w:val="333333"/>
          <w:highlight w:val="white"/>
          <w:u w:val="none"/>
        </w:rPr>
      </w:pPr>
      <w:r w:rsidDel="00000000" w:rsidR="00000000" w:rsidRPr="00000000">
        <w:rPr>
          <w:color w:val="333333"/>
          <w:highlight w:val="white"/>
          <w:rtl w:val="0"/>
        </w:rPr>
        <w:t xml:space="preserve">This framework can inform psycholinguistic processing experiments, linguistic theory, and scalable natural language processing models.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yi184cmfjtr" w:id="8"/>
      <w:bookmarkEnd w:id="8"/>
      <w:commentRangeStart w:id="14"/>
      <w:r w:rsidDel="00000000" w:rsidR="00000000" w:rsidRPr="00000000">
        <w:rPr>
          <w:rtl w:val="0"/>
        </w:rPr>
        <w:t xml:space="preserve">Box: Outstanding questions</w:t>
      </w:r>
      <w:commentRangeEnd w:id="14"/>
      <w:r w:rsidDel="00000000" w:rsidR="00000000" w:rsidRPr="00000000">
        <w:commentReference w:id="14"/>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Model details</w:t>
      </w:r>
      <w:r w:rsidDel="00000000" w:rsidR="00000000" w:rsidRPr="00000000">
        <w:rPr>
          <w:i w:val="1"/>
          <w:rtl w:val="0"/>
        </w:rPr>
        <w:t xml:space="preserve">. </w:t>
      </w:r>
      <w:r w:rsidDel="00000000" w:rsidR="00000000" w:rsidRPr="00000000">
        <w:rPr>
          <w:rtl w:val="0"/>
        </w:rPr>
        <w:t xml:space="preserve">How deeply do human comprehenders recurse when reasoning about others intentions? Is depth of reasoning constant, or does it vary across situations? How are alternative utterances computed? Do they depend </w:t>
      </w:r>
      <w:r w:rsidDel="00000000" w:rsidR="00000000" w:rsidRPr="00000000">
        <w:rPr>
          <w:i w:val="1"/>
          <w:rtl w:val="0"/>
        </w:rPr>
        <w:t xml:space="preserve">a priori</w:t>
      </w:r>
      <w:r w:rsidDel="00000000" w:rsidR="00000000" w:rsidRPr="00000000">
        <w:rPr>
          <w:rtl w:val="0"/>
        </w:rPr>
        <w:t xml:space="preserve"> on the heard utterance of context?</w:t>
      </w:r>
    </w:p>
    <w:p w:rsidR="00000000" w:rsidDel="00000000" w:rsidP="00000000" w:rsidRDefault="00000000" w:rsidRPr="00000000">
      <w:pPr>
        <w:numPr>
          <w:ilvl w:val="0"/>
          <w:numId w:val="2"/>
        </w:numPr>
        <w:ind w:left="720" w:hanging="360"/>
        <w:contextualSpacing w:val="1"/>
        <w:rPr>
          <w:u w:val="none"/>
        </w:rPr>
      </w:pPr>
      <w:r w:rsidDel="00000000" w:rsidR="00000000" w:rsidRPr="00000000">
        <w:rPr>
          <w:i w:val="1"/>
          <w:rtl w:val="0"/>
        </w:rPr>
        <w:t xml:space="preserve">Learning</w:t>
      </w:r>
      <w:r w:rsidDel="00000000" w:rsidR="00000000" w:rsidRPr="00000000">
        <w:rPr>
          <w:rtl w:val="0"/>
        </w:rPr>
        <w:t xml:space="preserve">. </w:t>
      </w:r>
      <w:r w:rsidDel="00000000" w:rsidR="00000000" w:rsidRPr="00000000">
        <w:rPr>
          <w:rtl w:val="0"/>
        </w:rPr>
        <w:t xml:space="preserve">How can pragmatic reasoning occur in situations where an agent has uncertainty about the meanings of words or how they are combined</w:t>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do “Gricean'' utilities relate to non-linguistic social goals? How do cooperative and competitive goals mix in language use?</w:t>
      </w:r>
    </w:p>
    <w:p w:rsidR="00000000" w:rsidDel="00000000" w:rsidP="00000000" w:rsidRDefault="00000000" w:rsidRPr="00000000">
      <w:pPr>
        <w:numPr>
          <w:ilvl w:val="0"/>
          <w:numId w:val="2"/>
        </w:numPr>
        <w:ind w:left="720" w:hanging="360"/>
        <w:contextualSpacing w:val="1"/>
        <w:rPr/>
      </w:pPr>
      <w:r w:rsidDel="00000000" w:rsidR="00000000" w:rsidRPr="00000000">
        <w:rPr>
          <w:i w:val="1"/>
          <w:rtl w:val="0"/>
        </w:rPr>
        <w:t xml:space="preserve">Dialogue</w:t>
      </w:r>
      <w:r w:rsidDel="00000000" w:rsidR="00000000" w:rsidRPr="00000000">
        <w:rPr>
          <w:rtl w:val="0"/>
        </w:rPr>
        <w:t xml:space="preserve">. How do representations of utilities, possible goals, and the context more broadly evolve over the course of a conversation?</w:t>
      </w:r>
    </w:p>
    <w:p w:rsidR="00000000" w:rsidDel="00000000" w:rsidP="00000000" w:rsidRDefault="00000000" w:rsidRPr="00000000">
      <w:pPr>
        <w:numPr>
          <w:ilvl w:val="0"/>
          <w:numId w:val="2"/>
        </w:numPr>
        <w:ind w:left="720" w:hanging="360"/>
        <w:contextualSpacing w:val="1"/>
        <w:rPr/>
      </w:pPr>
      <w:r w:rsidDel="00000000" w:rsidR="00000000" w:rsidRPr="00000000">
        <w:rPr>
          <w:i w:val="1"/>
          <w:rtl w:val="0"/>
        </w:rPr>
        <w:t xml:space="preserve">Language change</w:t>
      </w:r>
      <w:r w:rsidDel="00000000" w:rsidR="00000000" w:rsidRPr="00000000">
        <w:rPr>
          <w:rtl w:val="0"/>
        </w:rPr>
        <w:t xml:space="preserve">. </w:t>
      </w:r>
      <w:r w:rsidDel="00000000" w:rsidR="00000000" w:rsidRPr="00000000">
        <w:rPr>
          <w:rtl w:val="0"/>
        </w:rPr>
        <w:t xml:space="preserve">How and when does synchronic language use in pragmatic contexts lead to diachronic language change?</w:t>
      </w:r>
    </w:p>
    <w:p w:rsidR="00000000" w:rsidDel="00000000" w:rsidP="00000000" w:rsidRDefault="00000000" w:rsidRPr="00000000">
      <w:pPr>
        <w:numPr>
          <w:ilvl w:val="0"/>
          <w:numId w:val="2"/>
        </w:numPr>
        <w:ind w:left="720" w:hanging="360"/>
        <w:contextualSpacing w:val="1"/>
        <w:rPr/>
      </w:pPr>
      <w:r w:rsidDel="00000000" w:rsidR="00000000" w:rsidRPr="00000000">
        <w:rPr>
          <w:i w:val="1"/>
          <w:rtl w:val="0"/>
        </w:rPr>
        <w:t xml:space="preserve">Algorithmic challenges</w:t>
      </w:r>
      <w:r w:rsidDel="00000000" w:rsidR="00000000" w:rsidRPr="00000000">
        <w:rPr>
          <w:rtl w:val="0"/>
        </w:rPr>
        <w:t xml:space="preserve">. Given the potential complexity of recursive pragmatic computations, h</w:t>
      </w:r>
      <w:r w:rsidDel="00000000" w:rsidR="00000000" w:rsidRPr="00000000">
        <w:rPr>
          <w:rtl w:val="0"/>
        </w:rPr>
        <w:t xml:space="preserve">ow is language processed so quickly? How can RSA models be “scaled up” for natural language processing tasks? </w:t>
      </w:r>
    </w:p>
    <w:p w:rsidR="00000000" w:rsidDel="00000000" w:rsidP="00000000" w:rsidRDefault="00000000" w:rsidRPr="00000000">
      <w:pPr>
        <w:numPr>
          <w:ilvl w:val="0"/>
          <w:numId w:val="2"/>
        </w:numPr>
        <w:ind w:left="720" w:hanging="360"/>
        <w:contextualSpacing w:val="1"/>
        <w:rPr/>
      </w:pPr>
      <w:r w:rsidDel="00000000" w:rsidR="00000000" w:rsidRPr="00000000">
        <w:rPr>
          <w:i w:val="1"/>
          <w:rtl w:val="0"/>
        </w:rPr>
        <w:t xml:space="preserve">Neural mechanisms.</w:t>
      </w:r>
      <w:r w:rsidDel="00000000" w:rsidR="00000000" w:rsidRPr="00000000">
        <w:rPr>
          <w:rtl w:val="0"/>
        </w:rPr>
        <w:t xml:space="preserve"> </w:t>
      </w:r>
      <w:r w:rsidDel="00000000" w:rsidR="00000000" w:rsidRPr="00000000">
        <w:rPr>
          <w:rtl w:val="0"/>
        </w:rPr>
        <w:t xml:space="preserve">What are the neural substrates of pragmatic language comprehension, and are they shared with other mentalistic reasoning?</w:t>
      </w:r>
    </w:p>
    <w:p w:rsidR="00000000" w:rsidDel="00000000" w:rsidP="00000000" w:rsidRDefault="00000000" w:rsidRPr="00000000">
      <w:pPr>
        <w:pStyle w:val="Heading3"/>
        <w:contextualSpacing w:val="0"/>
      </w:pPr>
      <w:bookmarkStart w:colFirst="0" w:colLast="0" w:name="h.wd6u1y64ntia" w:id="9"/>
      <w:bookmarkEnd w:id="9"/>
      <w:r w:rsidDel="00000000" w:rsidR="00000000" w:rsidRPr="00000000">
        <w:rPr>
          <w:rtl w:val="0"/>
        </w:rPr>
        <w:t xml:space="preserve">Box: Refinements to the speaker’s utility</w:t>
      </w:r>
    </w:p>
    <w:p w:rsidR="00000000" w:rsidDel="00000000" w:rsidP="00000000" w:rsidRDefault="00000000" w:rsidRPr="00000000">
      <w:pPr>
        <w:contextualSpacing w:val="0"/>
      </w:pPr>
      <w:r w:rsidDel="00000000" w:rsidR="00000000" w:rsidRPr="00000000">
        <w:rPr>
          <w:rtl w:val="0"/>
        </w:rPr>
        <w:t xml:space="preserve">The (listener’s belief about) the speaker’s utility is central to the RSA approach. The basic RSA model captures the speaker’s need to be </w:t>
      </w:r>
      <w:r w:rsidDel="00000000" w:rsidR="00000000" w:rsidRPr="00000000">
        <w:rPr>
          <w:i w:val="1"/>
          <w:rtl w:val="0"/>
        </w:rPr>
        <w:t xml:space="preserve">informative</w:t>
      </w:r>
      <w:r w:rsidDel="00000000" w:rsidR="00000000" w:rsidRPr="00000000">
        <w:rPr>
          <w:rtl w:val="0"/>
        </w:rPr>
        <w:t xml:space="preserve"> to a listener: $U(u; w) = \log P_Lit(w|u)$. Different utilities lead to different kinds of speakers, which lead to different interpretations by the pragmatic listener. Several utility refinements (and their combinations) have been considered in recent work: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Utterance cost: In order to capture a tendency of speakers to be parsimonious we can simply add a cost term: $U(u; w) = \log P_Lit(w|u) + cost(u)$. The cost may reflect actual production cost (such as number of words) or proxies such as word frequency. This extension yields effects similar to Grice’s maxim of manner (cite).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Speaker uncertainty: When the speaker does not have full knowledge of the world they should choose an utterance according to </w:t>
      </w:r>
      <w:r w:rsidDel="00000000" w:rsidR="00000000" w:rsidRPr="00000000">
        <w:rPr>
          <w:i w:val="1"/>
          <w:rtl w:val="0"/>
        </w:rPr>
        <w:t xml:space="preserve">expected utility</w:t>
      </w:r>
      <w:r w:rsidDel="00000000" w:rsidR="00000000" w:rsidRPr="00000000">
        <w:rPr>
          <w:rtl w:val="0"/>
        </w:rPr>
        <w:t xml:space="preserve">: $U(u;k) = E_{P(w|k)}[U(u;w)]$, where $k$ summarizes the speaker's knowledge or observations. This extension correctly predicts interactions between a speaker’s knowledge and a listener’s interpretations \cite{goodman&amp;stuhllmueler).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Topic relevance: While it may be highly informative to convey detailed knowledge (such as the pattern of papers on my office desk), it is rarely </w:t>
      </w:r>
      <w:r w:rsidDel="00000000" w:rsidR="00000000" w:rsidRPr="00000000">
        <w:rPr>
          <w:i w:val="1"/>
          <w:rtl w:val="0"/>
        </w:rPr>
        <w:t xml:space="preserve">relevant</w:t>
      </w:r>
      <w:r w:rsidDel="00000000" w:rsidR="00000000" w:rsidRPr="00000000">
        <w:rPr>
          <w:rtl w:val="0"/>
        </w:rPr>
        <w:t xml:space="preserve">. Relevance can be captured by introducing a topic of conversation (sometimes known as a Question Under Discussion, cite Roberts), and adjusting the epistemic utility to reflect only information about this topic: $U(u;w,t)=\log \sum_{w’ st t(w’)=t(w)} P_Lit(w’|u)$. Because the topic may reflect previous interactions, this extension leads to a variety of discourse effects.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Other social goals: Language is often used not just to inform, but also to flirt, insult, comfort, and to pursue myriad other social goals. Non-informational utilities, e.g. utility directed towards kindness, can produce behaviors that appear polite \cite{yoon}.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xx3hzquvxok" w:id="10"/>
      <w:bookmarkEnd w:id="10"/>
      <w:r w:rsidDel="00000000" w:rsidR="00000000" w:rsidRPr="00000000">
        <w:rPr>
          <w:rtl w:val="0"/>
        </w:rPr>
        <w:t xml:space="preserve">Box: </w:t>
      </w:r>
      <w:r w:rsidDel="00000000" w:rsidR="00000000" w:rsidRPr="00000000">
        <w:rPr>
          <w:rtl w:val="0"/>
        </w:rPr>
        <w:t xml:space="preserve">Children’s developing pragmatic competence. </w:t>
      </w:r>
    </w:p>
    <w:p w:rsidR="00000000" w:rsidDel="00000000" w:rsidP="00000000" w:rsidRDefault="00000000" w:rsidRPr="00000000">
      <w:pPr>
        <w:ind w:firstLine="720"/>
        <w:contextualSpacing w:val="0"/>
      </w:pPr>
      <w:r w:rsidDel="00000000" w:rsidR="00000000" w:rsidRPr="00000000">
        <w:rPr>
          <w:rtl w:val="0"/>
        </w:rPr>
        <w:t xml:space="preserve">From a very early age, children are oriented towards communication generally, understanding the function of language for information transfer and repurposing their limited linguistic means to achieve a wide variety of ends (Vouloumanos et al., 2012; Clark, 2014). In light of this general early orientation, the literature on pragmatic development specifically has been puzzling: older children very reliably fail to make scalar implicatures under a range of circumstances (Noveck, 2001). In one striking example, five-year-olds endorsed the statement that “some of the horses jumped over the fence” even when three out of three of a set of horses had made the jump (Papafragou &amp; Musolino, 2003). </w:t>
      </w:r>
    </w:p>
    <w:p w:rsidR="00000000" w:rsidDel="00000000" w:rsidP="00000000" w:rsidRDefault="00000000" w:rsidRPr="00000000">
      <w:pPr>
        <w:ind w:firstLine="720"/>
        <w:contextualSpacing w:val="0"/>
      </w:pPr>
      <w:r w:rsidDel="00000000" w:rsidR="00000000" w:rsidRPr="00000000">
        <w:rPr>
          <w:rtl w:val="0"/>
        </w:rPr>
        <w:t xml:space="preserve">What explains this disconnect between early communicative successes and later pragmatic failures? Early theorizing suggested that younger children might not be able to make pragmatic computations generally (Noveck, 2001), but this hypothesis appears unlikely given evidence that younger children are sensitive to the pragmatic informativeness of messages (Katsos &amp; Bishop, 2011;O’Neil &amp; Topolevic, 2001). More recently, theorists have proposed that apparent difficulties with pragmatic implicatures may have resulted from children’s inadequate knowledge of the specific lexical alternatives that compete in pragmatic inferences  (e.g., not understanding that “some” contrasts with “all,” leading to the implicature “some but not all”) rather than difficulty with pragmatic computations more generally (Barner, Brooks, &amp; Bale, 2011). </w:t>
      </w:r>
    </w:p>
    <w:p w:rsidR="00000000" w:rsidDel="00000000" w:rsidP="00000000" w:rsidRDefault="00000000" w:rsidRPr="00000000">
      <w:pPr>
        <w:ind w:firstLine="720"/>
        <w:contextualSpacing w:val="0"/>
      </w:pPr>
      <w:r w:rsidDel="00000000" w:rsidR="00000000" w:rsidRPr="00000000">
        <w:rPr>
          <w:rtl w:val="0"/>
        </w:rPr>
        <w:t xml:space="preserve">Our work supports this “alternatives hypothesis” by providing evidence for a range of implicature computations in young children. For example, in a purely referential (or “ad hoc”) task that did not use quantifiers or other complex language, three-year-old children showed signs of successful implicature computations (Stiller, Goodman, &amp; Frank, 2015). And children in the same age range were able to use an implicature to guess the meaning of a novel word (Frank &amp; Goodman, 2014). These findings support the idea that even young children are able to make flexible pragmatic inferences in simple referential scenarios, and are consistent with the application of RSA-style reasoning. Future research will be required, however, to test whether RSA (or some capacity-limited modification) could make quantitative predictions about pragmatic development.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fdnad30gyfu" w:id="11"/>
      <w:bookmarkEnd w:id="11"/>
      <w:r w:rsidDel="00000000" w:rsidR="00000000" w:rsidRPr="00000000">
        <w:rPr>
          <w:rtl w:val="0"/>
        </w:rPr>
        <w:t xml:space="preserve">Box: Producing referring expressions </w:t>
      </w:r>
    </w:p>
    <w:p w:rsidR="00000000" w:rsidDel="00000000" w:rsidP="00000000" w:rsidRDefault="00000000" w:rsidRPr="00000000">
      <w:pPr>
        <w:contextualSpacing w:val="0"/>
      </w:pPr>
      <w:r w:rsidDel="00000000" w:rsidR="00000000" w:rsidRPr="00000000">
        <w:rPr>
          <w:rtl w:val="0"/>
        </w:rPr>
        <w:t xml:space="preserve">RSA stands for the “rational speech act” model, but does it imply that speakers are truly</w:t>
      </w:r>
      <w:r w:rsidDel="00000000" w:rsidR="00000000" w:rsidRPr="00000000">
        <w:rPr>
          <w:rtl w:val="0"/>
        </w:rPr>
        <w:t xml:space="preserve"> </w:t>
      </w:r>
      <w:r w:rsidDel="00000000" w:rsidR="00000000" w:rsidRPr="00000000">
        <w:rPr>
          <w:rtl w:val="0"/>
        </w:rPr>
        <w:t xml:space="preserve">rational? And if so, how can this conclusion be integrated with the large body of evidence indicating that speakers are egocentric, error prone, and subject to idiosyncratic production preferences (Keysar et al., 2003; Lane, Groisman, &amp; Ferreira, 2008; Gatt et al., 2013)?  </w:t>
      </w:r>
    </w:p>
    <w:p w:rsidR="00000000" w:rsidDel="00000000" w:rsidP="00000000" w:rsidRDefault="00000000" w:rsidRPr="00000000">
      <w:pPr>
        <w:ind w:firstLine="720"/>
        <w:contextualSpacing w:val="0"/>
      </w:pPr>
      <w:r w:rsidDel="00000000" w:rsidR="00000000" w:rsidRPr="00000000">
        <w:rPr>
          <w:rtl w:val="0"/>
        </w:rPr>
        <w:t xml:space="preserve">Although our initial studies collected judgements about language production in extremely restricted tasks (Frank &amp; Goodman, 2012), most recent work using the RSA model has focused on modeling listeners’ judgements, rather than speakers’ productions. One reason for this choice is that often the most interesting pragmatic inferences come about when speakers are not maximally informative. For example, in the signaling game shown in Figure 1, helpful speakers will often overspecify and say “glasses and no hat” (Bauman, Clark, &amp; Kaufman, 2014). But this seemingly non-pragmatic response may in fact be a reasonable response to uncertainty about whether a conversational partner will in fact draw the desired implicature. </w:t>
      </w:r>
    </w:p>
    <w:p w:rsidR="00000000" w:rsidDel="00000000" w:rsidP="00000000" w:rsidRDefault="00000000" w:rsidRPr="00000000">
      <w:pPr>
        <w:contextualSpacing w:val="0"/>
      </w:pPr>
      <w:r w:rsidDel="00000000" w:rsidR="00000000" w:rsidRPr="00000000">
        <w:rPr>
          <w:rtl w:val="0"/>
        </w:rPr>
        <w:tab/>
        <w:t xml:space="preserve">More generally, speakers’ production choices are a promising area for future research using RSA models with a broader range of utility functions (see Box). In the example above, the pragmatic speaker’s utility would take into account both the costs of production (adding “and no hat”) and the likely costs of errors in comprehension by the listener (the “huh? which one?” that might occur if the listener fails to make the implicature – or simply wants to be absolutely certain). Intuitively, this tradeoff might lead to some of the observed patterns of “irrational” behaviors: for example, if a speaker is less certain of the denotation of a gradable adjective like “big” then she might be more likely to use a color term as well (Gatt et al., 2013). </w:t>
      </w:r>
    </w:p>
    <w:p w:rsidR="00000000" w:rsidDel="00000000" w:rsidP="00000000" w:rsidRDefault="00000000" w:rsidRPr="00000000">
      <w:pPr>
        <w:contextualSpacing w:val="0"/>
      </w:pPr>
      <w:r w:rsidDel="00000000" w:rsidR="00000000" w:rsidRPr="00000000">
        <w:rPr>
          <w:rtl w:val="0"/>
        </w:rPr>
        <w:tab/>
        <w:t xml:space="preserve">Nevertheless, it is clear that in their natural behavior, speakers make production decisions under time pressure and a variety of cognitive demands (CITE). Integrating these demands with the predictions of utility-theoretic models should be an important challenge for future work. </w:t>
      </w:r>
    </w:p>
    <w:p w:rsidR="00000000" w:rsidDel="00000000" w:rsidP="00000000" w:rsidRDefault="00000000" w:rsidRPr="00000000">
      <w:pPr>
        <w:pStyle w:val="Heading3"/>
        <w:contextualSpacing w:val="0"/>
      </w:pPr>
      <w:bookmarkStart w:colFirst="0" w:colLast="0" w:name="h.oentl4vwbu9s" w:id="12"/>
      <w:bookmarkEnd w:id="12"/>
      <w:r w:rsidDel="00000000" w:rsidR="00000000" w:rsidRPr="00000000">
        <w:rPr>
          <w:rtl w:val="0"/>
        </w:rPr>
        <w:t xml:space="preserve">Box: Language use and language change</w:t>
      </w:r>
    </w:p>
    <w:p w:rsidR="00000000" w:rsidDel="00000000" w:rsidP="00000000" w:rsidRDefault="00000000" w:rsidRPr="00000000">
      <w:pPr>
        <w:contextualSpacing w:val="0"/>
      </w:pPr>
      <w:r w:rsidDel="00000000" w:rsidR="00000000" w:rsidRPr="00000000">
        <w:rPr>
          <w:rtl w:val="0"/>
        </w:rPr>
        <w:t xml:space="preserve">The pragmatic processes described by RSA models occur in the moment of communication, but can have a set of effects that ripple out through language as a whole. The construal of an individual communication event can influence learning processes (see Box), which in turn can lead to systematic changes in word meanings (Smith, Goodman, &amp; Frank, 2013). Words that are too narrow in their denotation can be pragmatically overextended (Kao, Bergen, &amp; Goodman, 2015), while words that are too broad can be narrowed via implicature. Over time, word meanings may converge to the appropriate level of ambiguity to enable efficient communication (Piantadosi, Tily, &amp; Gibson, 2013).</w:t>
      </w:r>
    </w:p>
    <w:p w:rsidR="00000000" w:rsidDel="00000000" w:rsidP="00000000" w:rsidRDefault="00000000" w:rsidRPr="00000000">
      <w:pPr>
        <w:ind w:firstLine="720"/>
        <w:contextualSpacing w:val="0"/>
      </w:pPr>
      <w:r w:rsidDel="00000000" w:rsidR="00000000" w:rsidRPr="00000000">
        <w:rPr>
          <w:rtl w:val="0"/>
        </w:rPr>
        <w:t xml:space="preserve">These processes of change that promote efficient communication have been explored extensively within the iterated learning paradigm. For example, iterated transmission of an arbitrary communication system can lead to the emergence of semantic regularities (Kirby, Cornish, &amp; Smith, 2008). This framework can also be used to express the competing pressures of learnability and communication. When languages are selected only to be learnable, they often become degenerate, including only a single word (Perfors &amp; Navarro, 2014). But when they include a countervailing pragmatic pressure, expressive and compositional languages can emerge (Kirby et al., 2015).</w:t>
      </w:r>
    </w:p>
    <w:p w:rsidR="00000000" w:rsidDel="00000000" w:rsidP="00000000" w:rsidRDefault="00000000" w:rsidRPr="00000000">
      <w:pPr>
        <w:ind w:firstLine="720"/>
        <w:contextualSpacing w:val="0"/>
      </w:pPr>
      <w:r w:rsidDel="00000000" w:rsidR="00000000" w:rsidRPr="00000000">
        <w:rPr>
          <w:rtl w:val="0"/>
        </w:rPr>
        <w:t xml:space="preserve">If pressures for efficient communication lead to language change, then these pressures should be visible in the lexicons of human languages. A recent body of evidence suggests that they are. Regier and colleagues have argued that the typological distribution of languages in particular semantic domains reflects the range of optimal communication systems (e.g., Regier, Kay, &amp; Khetarpal, 2007; Kemp &amp; Regier, 2012; Xu &amp; Regier, 2014). For example, although an infinity of possible ways of expressing kinship relations are in principle possible, those that are instantiated in natural languages tend to be a good balance between expressivity and compression. And some recent evidence suggests that communicative regularities may even be encoded at the level of the entire lexicon (Lewis &amp; Frank, in press).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gscrlgiey9g" w:id="13"/>
      <w:bookmarkEnd w:id="13"/>
      <w:commentRangeStart w:id="15"/>
      <w:r w:rsidDel="00000000" w:rsidR="00000000" w:rsidRPr="00000000">
        <w:rPr>
          <w:rtl w:val="0"/>
        </w:rPr>
        <w:t xml:space="preserve">Glossary</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highlight w:val="white"/>
          <w:u w:val="none"/>
        </w:rPr>
      </w:pPr>
      <w:r w:rsidDel="00000000" w:rsidR="00000000" w:rsidRPr="00000000">
        <w:rPr>
          <w:color w:val="333333"/>
          <w:highlight w:val="white"/>
          <w:rtl w:val="0"/>
        </w:rPr>
        <w:t xml:space="preserve">Rational speech act model (RSA). A class of probabilistic model that assumes that language comprehension in context arises via a process of recursive reasoning about what speakers would have said, given a set of communicative goals. </w:t>
      </w:r>
    </w:p>
    <w:p w:rsidR="00000000" w:rsidDel="00000000" w:rsidP="00000000" w:rsidRDefault="00000000" w:rsidRPr="00000000">
      <w:pPr>
        <w:numPr>
          <w:ilvl w:val="0"/>
          <w:numId w:val="1"/>
        </w:numPr>
        <w:ind w:left="720" w:hanging="360"/>
        <w:contextualSpacing w:val="1"/>
        <w:rPr>
          <w:color w:val="333333"/>
          <w:highlight w:val="white"/>
          <w:u w:val="none"/>
        </w:rPr>
      </w:pPr>
      <w:r w:rsidDel="00000000" w:rsidR="00000000" w:rsidRPr="00000000">
        <w:rPr>
          <w:color w:val="333333"/>
          <w:highlight w:val="white"/>
          <w:rtl w:val="0"/>
        </w:rPr>
        <w:t xml:space="preserve">Scalar implicature. </w:t>
      </w:r>
    </w:p>
    <w:p w:rsidR="00000000" w:rsidDel="00000000" w:rsidP="00000000" w:rsidRDefault="00000000" w:rsidRPr="00000000">
      <w:pPr>
        <w:numPr>
          <w:ilvl w:val="0"/>
          <w:numId w:val="1"/>
        </w:numPr>
        <w:ind w:left="720" w:hanging="360"/>
        <w:contextualSpacing w:val="1"/>
        <w:rPr>
          <w:color w:val="333333"/>
          <w:highlight w:val="white"/>
          <w:u w:val="none"/>
        </w:rPr>
      </w:pPr>
      <w:r w:rsidDel="00000000" w:rsidR="00000000" w:rsidRPr="00000000">
        <w:rPr>
          <w:color w:val="333333"/>
          <w:highlight w:val="white"/>
          <w:rtl w:val="0"/>
        </w:rPr>
        <w:t xml:space="preserve">Conversational maxims. A set of principles described by Grice (1975)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chael Frank" w:id="15" w:date="2016-03-18T00:16: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(450 words)</w:t>
      </w:r>
    </w:p>
  </w:comment>
  <w:comment w:author="Noah Goodman" w:id="3" w:date="2016-05-23T23:01: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point to eqs? add eq numbers?</w:t>
      </w:r>
    </w:p>
  </w:comment>
  <w:comment w:author="Michael Frank" w:id="4" w:date="2016-05-17T00:33: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connection to Sperber &amp; Wilson’s relevance principle is suggestive, but requires further elucidation.)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Cut because I'm trying to keep things a little simple.</w:t>
      </w:r>
    </w:p>
  </w:comment>
  <w:comment w:author="Noah Goodman" w:id="1" w:date="2016-05-16T23:51: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people like irene heim think they have had some success at formalizing pragmatics in logic... we should be more careful in this paragraph...</w:t>
      </w:r>
    </w:p>
  </w:comment>
  <w:comment w:author="Michael Frank" w:id="2" w:date="2016-05-16T23:51: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meant specifically gricean implicature, does that help?</w:t>
      </w:r>
    </w:p>
  </w:comment>
  <w:comment w:author="Michael Frank" w:id="9" w:date="2016-03-17T23:27: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Text Boxes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Ideal for providing explanations of basic concepts or theories, giving detailed mechanisms, or discussing case studies.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Please cite text boxes in the main text as: (Box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Boxes should have a single sentence title (no more than 8 words).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Text boxes can occasionally contain small figures and tables. Please number figures or tables within a text box with Roman numerals (e.g. Figure I) and cite the element in the box 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400 words max per box.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References should be listed in the main reference list, numbered to follow on from the end of the main 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 more than four text boxes per article.</w:t>
      </w:r>
    </w:p>
  </w:comment>
  <w:comment w:author="Noah Goodman" w:id="7" w:date="2016-05-17T01:32: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flesh these out?</w:t>
      </w:r>
    </w:p>
  </w:comment>
  <w:comment w:author="Michael Frank" w:id="8" w:date="2016-05-17T01:32: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compress even more, as it will be hard to explain and is a bit cryptic now.</w:t>
      </w:r>
    </w:p>
  </w:comment>
  <w:comment w:author="Noah Goodman" w:id="5" w:date="2016-05-17T01:02: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we talk about  QUDs here or leave for later?</w:t>
      </w:r>
    </w:p>
  </w:comment>
  <w:comment w:author="Michael Frank" w:id="6" w:date="2016-05-17T01:02: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 say later. This section is already long.</w:t>
      </w:r>
    </w:p>
  </w:comment>
  <w:comment w:author="Michael Frank" w:id="10" w:date="2016-05-23T23:43: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Trends box is a short collection of bullet point statements (3-5) that concisely convey to the reader the recent advances in the area, including emerging concepts and/or distinctions, that constitute a main motivation for the discussion developed in the article.“</w:t>
      </w:r>
    </w:p>
  </w:comment>
  <w:comment w:author="Michael Frank" w:id="11" w:date="2016-03-18T00:15: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900 words</w:t>
      </w:r>
    </w:p>
  </w:comment>
  <w:comment w:author="Noah Goodman" w:id="12" w:date="2016-05-23T22:15: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900 chars (not words)</w:t>
      </w:r>
    </w:p>
  </w:comment>
  <w:comment w:author="Michael Frank" w:id="13" w:date="2016-05-23T23:43: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then this is prob fine?</w:t>
      </w:r>
    </w:p>
  </w:comment>
  <w:comment w:author="Michael Frank" w:id="14" w:date="2016-03-18T00:15: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(2000chrs)</w:t>
      </w:r>
    </w:p>
  </w:comment>
  <w:comment w:author="Michael Frank" w:id="0" w:date="2016-01-15T02:00: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Probabilistic pragmatics: a framework for language understanding in context (9)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Rational speech act models for language understanding in context (8)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Modeling how people understand language in context (7)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Understanding rational speech acts: probabilistic theories of pragmatics (8)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Language understanding in context through probabilistic pragmatics (7)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Utterance understanding as probabilistic inference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Language understanding in context as probabilistic inference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Language interpretation as probabilistic inference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Though traditional Montagovian semantics uses binary truth values, it is also in principle possible in this model to use a semantics with real-valued truth functions, and perhaps even to construct a real-valued semantics from vector-based representations</w:t>
      </w:r>
      <w:r w:rsidDel="00000000" w:rsidR="00000000" w:rsidRPr="00000000">
        <w:rPr>
          <w:rtl w:val="0"/>
        </w:rPr>
        <w:t xml:space="preserve"> (e.g., Monroe &amp; Potts, 2015).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02.png"/><Relationship Id="rId8" Type="http://schemas.openxmlformats.org/officeDocument/2006/relationships/image" Target="media/image03.png"/></Relationships>
</file>